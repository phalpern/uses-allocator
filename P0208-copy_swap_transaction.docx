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19145" w14:textId="1E73264E" w:rsidR="002C6D46"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WG21 Document</w:t>
      </w:r>
      <w:r w:rsidR="00FF4E26">
        <w:t xml:space="preserve"> N</w:t>
      </w:r>
      <w:r>
        <w:t>um</w:t>
      </w:r>
      <w:r w:rsidR="00FF4E26">
        <w:t>ber</w:t>
      </w:r>
      <w:r>
        <w:t>:</w:t>
      </w:r>
      <w:r>
        <w:tab/>
      </w:r>
      <w:fldSimple w:instr=" DOCPROPERTY  &quot;Document number&quot;  \* MERGEFORMAT ">
        <w:ins w:id="0" w:author="Halpern, Pablo G" w:date="2016-03-01T14:05:00Z">
          <w:r w:rsidR="009C3977">
            <w:t>D0208Rr1</w:t>
          </w:r>
        </w:ins>
        <w:del w:id="1" w:author="Halpern, Pablo G" w:date="2016-02-29T15:43:00Z">
          <w:r w:rsidR="00F6285A" w:rsidDel="00356EE0">
            <w:delText>P0208Rr0</w:delText>
          </w:r>
        </w:del>
      </w:fldSimple>
    </w:p>
    <w:p w14:paraId="316EBA64" w14:textId="6375E35A"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Date:</w:t>
      </w:r>
      <w:r>
        <w:tab/>
      </w:r>
      <w:r>
        <w:tab/>
      </w:r>
      <w:r w:rsidR="00FF4E26">
        <w:tab/>
      </w:r>
      <w:r>
        <w:tab/>
      </w:r>
      <w:r>
        <w:fldChar w:fldCharType="begin"/>
      </w:r>
      <w:r>
        <w:instrText xml:space="preserve"> SAVEDATE  \@ "yyyy-MM-dd"  \* MERGEFORMAT </w:instrText>
      </w:r>
      <w:r>
        <w:fldChar w:fldCharType="separate"/>
      </w:r>
      <w:ins w:id="2" w:author="Halpern, Pablo G" w:date="2017-06-13T08:14:00Z">
        <w:r w:rsidR="00893190">
          <w:rPr>
            <w:noProof/>
          </w:rPr>
          <w:t>2016-03-01</w:t>
        </w:r>
      </w:ins>
      <w:del w:id="3" w:author="Halpern, Pablo G" w:date="2016-03-01T14:04:00Z">
        <w:r w:rsidR="00FF5A6F" w:rsidDel="0078674E">
          <w:rPr>
            <w:noProof/>
          </w:rPr>
          <w:delText>2016-02-12</w:delText>
        </w:r>
      </w:del>
      <w:r>
        <w:fldChar w:fldCharType="end"/>
      </w:r>
    </w:p>
    <w:p w14:paraId="4652F9A0" w14:textId="4939A09F" w:rsidR="00F14BFF" w:rsidRDefault="00F14BFF"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Intended audience:</w:t>
      </w:r>
      <w:r>
        <w:tab/>
      </w:r>
      <w:r>
        <w:tab/>
        <w:t>LEWG</w:t>
      </w:r>
    </w:p>
    <w:p w14:paraId="7FF15C40" w14:textId="55A99691"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Pablo Halpern &lt;</w:t>
      </w:r>
      <w:hyperlink r:id="rId10" w:history="1">
        <w:r w:rsidRPr="000B4EF1">
          <w:rPr>
            <w:rStyle w:val="Hyperlink"/>
          </w:rPr>
          <w:t>phalpern@halpernwightsoftware.com</w:t>
        </w:r>
      </w:hyperlink>
      <w:r>
        <w:t>&gt;</w:t>
      </w:r>
    </w:p>
    <w:p w14:paraId="696CFFDB" w14:textId="77777777"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sdt>
      <w:sdtPr>
        <w:alias w:val="Title"/>
        <w:tag w:val=""/>
        <w:id w:val="-646047658"/>
        <w:placeholder>
          <w:docPart w:val="74B0A2E31996465AACEBD07E215AFDA5"/>
        </w:placeholder>
        <w:dataBinding w:prefixMappings="xmlns:ns0='http://purl.org/dc/elements/1.1/' xmlns:ns1='http://schemas.openxmlformats.org/package/2006/metadata/core-properties' " w:xpath="/ns1:coreProperties[1]/ns0:title[1]" w:storeItemID="{6C3C8BC8-F283-45AE-878A-BAB7291924A1}"/>
        <w:text/>
      </w:sdtPr>
      <w:sdtEndPr/>
      <w:sdtContent>
        <w:p w14:paraId="15A05119" w14:textId="77777777" w:rsidR="00315545" w:rsidRDefault="00315545" w:rsidP="00315545">
          <w:pPr>
            <w:pStyle w:val="Title"/>
          </w:pPr>
          <w:r>
            <w:t>Copy-Swap Helper</w:t>
          </w:r>
        </w:p>
      </w:sdtContent>
    </w:sdt>
    <w:p w14:paraId="4253EC12" w14:textId="77777777" w:rsidR="00315545" w:rsidRDefault="00E25A26" w:rsidP="00E25A26">
      <w:pPr>
        <w:pStyle w:val="Heading1"/>
      </w:pPr>
      <w:r>
        <w:t>Motivation</w:t>
      </w:r>
    </w:p>
    <w:p w14:paraId="28944D07" w14:textId="77777777" w:rsidR="00E25A26" w:rsidRDefault="00E25A26" w:rsidP="00E25A26">
      <w:r>
        <w:t xml:space="preserve">A favorite idiom for writing exception-safe code is to employ the </w:t>
      </w:r>
      <w:r w:rsidRPr="00E25A26">
        <w:rPr>
          <w:i/>
        </w:rPr>
        <w:t>copy-swap idiom</w:t>
      </w:r>
      <w:r>
        <w:t xml:space="preserve">. In general, the copy-swap idiom involves making a copy of an object and modifying the copy.  Once the modification is successful and does not throw an exception the original object and the copy are swapped.  If an exception is thrown during modification of the copy, however, the original object is left unchanged, providing what is often called </w:t>
      </w:r>
      <w:r>
        <w:rPr>
          <w:i/>
        </w:rPr>
        <w:t>the strong guarantee</w:t>
      </w:r>
      <w:r>
        <w:t xml:space="preserve"> of exception safety. In pseudo-C++, the copy-swap idiom for safely modifying an object x of type T is:</w:t>
      </w:r>
    </w:p>
    <w:p w14:paraId="5C5BBAE4" w14:textId="77777777" w:rsidR="00E25A26" w:rsidRDefault="00E25A26" w:rsidP="00E25A26">
      <w:pPr>
        <w:pStyle w:val="Example"/>
      </w:pPr>
      <w:r>
        <w:t>T xprime(x);</w:t>
      </w:r>
    </w:p>
    <w:p w14:paraId="461DA341" w14:textId="77777777" w:rsidR="00E25A26" w:rsidRDefault="00E25A26" w:rsidP="00E25A26">
      <w:pPr>
        <w:pStyle w:val="Example"/>
      </w:pPr>
      <w:r>
        <w:t>// modify xprime here (might throw)</w:t>
      </w:r>
    </w:p>
    <w:p w14:paraId="7A0CDA10" w14:textId="77777777" w:rsidR="00E25A26" w:rsidRDefault="00E25A26" w:rsidP="00E25A26">
      <w:pPr>
        <w:pStyle w:val="Example"/>
      </w:pPr>
      <w:r>
        <w:t>…</w:t>
      </w:r>
    </w:p>
    <w:p w14:paraId="5A1695C4" w14:textId="77777777" w:rsidR="00E25A26" w:rsidRDefault="00E25A26" w:rsidP="00E25A26">
      <w:pPr>
        <w:pStyle w:val="Example"/>
      </w:pPr>
      <w:r>
        <w:t>using std::swap;</w:t>
      </w:r>
    </w:p>
    <w:p w14:paraId="2F7C6715" w14:textId="77777777" w:rsidR="00E25A26" w:rsidRDefault="00E25A26" w:rsidP="00E25A26">
      <w:pPr>
        <w:pStyle w:val="Example"/>
      </w:pPr>
      <w:r>
        <w:t>swap(x, xprime);  // Does not throw</w:t>
      </w:r>
    </w:p>
    <w:p w14:paraId="528B532A" w14:textId="77777777" w:rsidR="00E25A26" w:rsidRDefault="00E25A26" w:rsidP="00E25A26">
      <w:r>
        <w:t>A variation of this idiom is commonly used to get the strong guarantee in the implementation of a copy-assignment operator:</w:t>
      </w:r>
    </w:p>
    <w:p w14:paraId="4602577C" w14:textId="77777777" w:rsidR="00E25A26" w:rsidRDefault="00685F19" w:rsidP="00E25A26">
      <w:pPr>
        <w:pStyle w:val="Example"/>
      </w:pPr>
      <w:r>
        <w:t>T&amp; T::operator=(const T&amp; rhs)</w:t>
      </w:r>
    </w:p>
    <w:p w14:paraId="62E31918" w14:textId="77777777" w:rsidR="00685F19" w:rsidRDefault="00685F19" w:rsidP="00E25A26">
      <w:pPr>
        <w:pStyle w:val="Example"/>
      </w:pPr>
      <w:r>
        <w:t>{</w:t>
      </w:r>
    </w:p>
    <w:p w14:paraId="3D46A0E2" w14:textId="77777777" w:rsidR="00685F19" w:rsidRDefault="00685F19" w:rsidP="00E25A26">
      <w:pPr>
        <w:pStyle w:val="Example"/>
      </w:pPr>
      <w:r>
        <w:t xml:space="preserve">    T(rhs).swap(*this); // T::swap does not throw</w:t>
      </w:r>
    </w:p>
    <w:p w14:paraId="5996DEE8" w14:textId="77777777" w:rsidR="009C755B" w:rsidRDefault="009C755B" w:rsidP="00E25A26">
      <w:pPr>
        <w:pStyle w:val="Example"/>
      </w:pPr>
      <w:r>
        <w:t xml:space="preserve">    return *this;</w:t>
      </w:r>
    </w:p>
    <w:p w14:paraId="0BF25E33" w14:textId="77777777" w:rsidR="00685F19" w:rsidRDefault="00685F19" w:rsidP="00E25A26">
      <w:pPr>
        <w:pStyle w:val="Example"/>
      </w:pPr>
      <w:r>
        <w:t>}</w:t>
      </w:r>
    </w:p>
    <w:p w14:paraId="6C147DED" w14:textId="77777777" w:rsidR="00685F19" w:rsidRDefault="00685F19" w:rsidP="00685F19">
      <w:r>
        <w:t xml:space="preserve">The problem with this idiom is that if T is an allocator-aware type, the allocator instance used for the copy might not be the correct allocator instance to use for the swap.  In the assignment-operator example, if </w:t>
      </w:r>
      <w:r>
        <w:rPr>
          <w:rStyle w:val="CodeFont"/>
        </w:rPr>
        <w:t>rhs</w:t>
      </w:r>
      <w:r>
        <w:t xml:space="preserve"> has a different allocator than </w:t>
      </w:r>
      <w:r>
        <w:rPr>
          <w:rStyle w:val="CodeFont"/>
        </w:rPr>
        <w:t>*this</w:t>
      </w:r>
      <w:r w:rsidRPr="00685F19">
        <w:t xml:space="preserve">, it is </w:t>
      </w:r>
      <w:r>
        <w:t xml:space="preserve">likely that the temporary copy </w:t>
      </w:r>
      <w:r>
        <w:rPr>
          <w:rStyle w:val="CodeFont"/>
        </w:rPr>
        <w:t>T(rhs)</w:t>
      </w:r>
      <w:r>
        <w:t xml:space="preserve"> will have the same allocator as </w:t>
      </w:r>
      <w:r>
        <w:rPr>
          <w:rStyle w:val="CodeFont"/>
        </w:rPr>
        <w:t>rhs</w:t>
      </w:r>
      <w:r>
        <w:t xml:space="preserve"> and a different allocator than </w:t>
      </w:r>
      <w:r>
        <w:rPr>
          <w:rStyle w:val="CodeFont"/>
        </w:rPr>
        <w:t>*this</w:t>
      </w:r>
      <w:r>
        <w:t xml:space="preserve">.  Unless the allocator type has the </w:t>
      </w:r>
      <w:r>
        <w:rPr>
          <w:rStyle w:val="CodeFont"/>
        </w:rPr>
        <w:t>propagate_on_container_swap</w:t>
      </w:r>
      <w:r>
        <w:t xml:space="preserve"> trait set to true (a rarity), the swap becomes undefined behavior and is likely to fail, not with an exception, but with an assertion failure or worse.</w:t>
      </w:r>
    </w:p>
    <w:p w14:paraId="692FDE2A" w14:textId="77777777" w:rsidR="00685F19" w:rsidRDefault="00685F19" w:rsidP="00685F19">
      <w:r>
        <w:t xml:space="preserve">The general copy-swap idiom for modifying a single object of type T is less likely to fail because most allocators do propagate on copy construction.  Such propagation is </w:t>
      </w:r>
      <w:r w:rsidR="009C755B">
        <w:t xml:space="preserve">not guaranteed, however, with </w:t>
      </w:r>
      <w:r>
        <w:rPr>
          <w:rStyle w:val="CodeFont"/>
        </w:rPr>
        <w:t>pmr::polymorphic</w:t>
      </w:r>
      <w:r w:rsidR="009C755B">
        <w:rPr>
          <w:rStyle w:val="CodeFont"/>
        </w:rPr>
        <w:t>_allocator</w:t>
      </w:r>
      <w:r w:rsidR="009C755B">
        <w:t xml:space="preserve"> in the fundamentals TS being an example of an allocator that does not propagate on copy construction of the container.</w:t>
      </w:r>
    </w:p>
    <w:p w14:paraId="6C6ACED7" w14:textId="77777777" w:rsidR="009C755B" w:rsidRDefault="009C755B" w:rsidP="009C755B">
      <w:pPr>
        <w:pStyle w:val="Heading1"/>
      </w:pPr>
      <w:r>
        <w:lastRenderedPageBreak/>
        <w:t>Summary of proposal</w:t>
      </w:r>
    </w:p>
    <w:p w14:paraId="588E0949" w14:textId="4E3936E0" w:rsidR="009C755B" w:rsidRDefault="009C755B" w:rsidP="009C755B">
      <w:r>
        <w:t xml:space="preserve">This paper proposes </w:t>
      </w:r>
      <w:r w:rsidR="00493A9F">
        <w:t xml:space="preserve">two </w:t>
      </w:r>
      <w:del w:id="4" w:author="Halpern, Pablo G" w:date="2016-03-01T11:13:00Z">
        <w:r w:rsidR="00493A9F" w:rsidDel="00CC0ACD">
          <w:delText xml:space="preserve">or </w:delText>
        </w:r>
        <w:r w:rsidR="00DF54EA" w:rsidDel="00CC0ACD">
          <w:delText>three</w:delText>
        </w:r>
        <w:r w:rsidDel="00CC0ACD">
          <w:delText xml:space="preserve"> </w:delText>
        </w:r>
      </w:del>
      <w:r>
        <w:t>function templates</w:t>
      </w:r>
      <w:ins w:id="5" w:author="Halpern, Pablo G" w:date="2016-03-01T11:13:00Z">
        <w:r w:rsidR="00CC0ACD">
          <w:t xml:space="preserve"> (plus two more in the alternative design)</w:t>
        </w:r>
      </w:ins>
      <w:r>
        <w:t xml:space="preserve"> that can be used to solve the problems above and have the added benefit of annotating the use of the copy-swap idiom in user code. The functions use metaprogramming to determine if a type uses an allocator and, if so, it ensures that the temporary copy used for the copy-swap idiom uses the correct allocator.  Because the presence or absence of an allocator is determined at compile-time, these function templates are </w:t>
      </w:r>
      <w:bookmarkStart w:id="6" w:name="_GoBack"/>
      <w:bookmarkEnd w:id="6"/>
      <w:r>
        <w:t>usable in generic code, where the type being swapped may or may not use an allocator.  The general copy-swap idiom using these facilities would look like the following:</w:t>
      </w:r>
    </w:p>
    <w:p w14:paraId="5C072709" w14:textId="77777777" w:rsidR="009C755B" w:rsidRDefault="009C755B" w:rsidP="009C755B">
      <w:pPr>
        <w:pStyle w:val="Example"/>
      </w:pPr>
      <w:r>
        <w:t>T xprime(</w:t>
      </w:r>
      <w:r w:rsidRPr="009C755B">
        <w:rPr>
          <w:highlight w:val="cyan"/>
        </w:rPr>
        <w:t>copy_swap_helper(x)</w:t>
      </w:r>
      <w:r>
        <w:t>);</w:t>
      </w:r>
    </w:p>
    <w:p w14:paraId="1971653B" w14:textId="77777777" w:rsidR="009C755B" w:rsidRDefault="009C755B" w:rsidP="009C755B">
      <w:pPr>
        <w:pStyle w:val="Example"/>
      </w:pPr>
      <w:r>
        <w:t>// modify xprime here (might throw)</w:t>
      </w:r>
    </w:p>
    <w:p w14:paraId="2E453D8F" w14:textId="77777777" w:rsidR="009C755B" w:rsidRDefault="009C755B" w:rsidP="009C755B">
      <w:pPr>
        <w:pStyle w:val="Example"/>
      </w:pPr>
      <w:r>
        <w:t>…</w:t>
      </w:r>
    </w:p>
    <w:p w14:paraId="31576879" w14:textId="77777777" w:rsidR="009C755B" w:rsidRDefault="009C755B" w:rsidP="009C755B">
      <w:pPr>
        <w:pStyle w:val="Example"/>
      </w:pPr>
      <w:r>
        <w:t>using std::swap;</w:t>
      </w:r>
    </w:p>
    <w:p w14:paraId="014FB56A" w14:textId="77777777" w:rsidR="009C755B" w:rsidRDefault="009C755B" w:rsidP="009C755B">
      <w:pPr>
        <w:pStyle w:val="Example"/>
      </w:pPr>
      <w:r>
        <w:t>swap(x, xprime);  // Does not throw</w:t>
      </w:r>
    </w:p>
    <w:p w14:paraId="69EF539C" w14:textId="77777777" w:rsidR="009C755B" w:rsidRDefault="009C755B" w:rsidP="009C755B">
      <w:r>
        <w:t>The assignment operator example would be rewritten as follows:</w:t>
      </w:r>
    </w:p>
    <w:p w14:paraId="1D67790B" w14:textId="77777777" w:rsidR="009C755B" w:rsidRDefault="009C755B" w:rsidP="009C755B">
      <w:pPr>
        <w:pStyle w:val="Example"/>
      </w:pPr>
      <w:r>
        <w:t>T&amp; T::operator=(const T&amp; rhs)</w:t>
      </w:r>
    </w:p>
    <w:p w14:paraId="259B531F" w14:textId="77777777" w:rsidR="009C755B" w:rsidRDefault="009C755B" w:rsidP="009C755B">
      <w:pPr>
        <w:pStyle w:val="Example"/>
      </w:pPr>
      <w:r>
        <w:t>{</w:t>
      </w:r>
    </w:p>
    <w:p w14:paraId="52D0819C" w14:textId="77777777" w:rsidR="009C755B" w:rsidRDefault="009C755B" w:rsidP="009C755B">
      <w:pPr>
        <w:pStyle w:val="Example"/>
      </w:pPr>
      <w:r>
        <w:t xml:space="preserve">    </w:t>
      </w:r>
      <w:r w:rsidRPr="009C755B">
        <w:rPr>
          <w:highlight w:val="cyan"/>
        </w:rPr>
        <w:t>copy_swap_helper(rhs, *this)</w:t>
      </w:r>
      <w:r>
        <w:t>.swap(*this); // T::swap does not throw</w:t>
      </w:r>
    </w:p>
    <w:p w14:paraId="2409241A" w14:textId="77777777" w:rsidR="009C755B" w:rsidRDefault="009C755B" w:rsidP="009C755B">
      <w:pPr>
        <w:pStyle w:val="Example"/>
      </w:pPr>
      <w:r>
        <w:t xml:space="preserve">    return *this;</w:t>
      </w:r>
    </w:p>
    <w:p w14:paraId="0DBAB88A" w14:textId="77777777" w:rsidR="009C755B" w:rsidRDefault="009C755B" w:rsidP="009C755B">
      <w:pPr>
        <w:pStyle w:val="Example"/>
      </w:pPr>
      <w:r>
        <w:t>}</w:t>
      </w:r>
    </w:p>
    <w:p w14:paraId="4F46375C" w14:textId="77777777" w:rsidR="00DF54EA" w:rsidRDefault="00A4468C" w:rsidP="00A4468C">
      <w:pPr>
        <w:pStyle w:val="Heading1"/>
      </w:pPr>
      <w:r>
        <w:t>Target publication</w:t>
      </w:r>
    </w:p>
    <w:p w14:paraId="53C6AB39" w14:textId="77777777" w:rsidR="00A4468C" w:rsidRDefault="00A4468C" w:rsidP="00A4468C">
      <w:r>
        <w:t>These functions can be targeted for C++17 or the third revision of the Library Fundamentals TS (LFTS-3) or both, as determined by the LEWG.  It should be noted that the problem being solved has existed since C++11 and that the facility being proposed has been fully implemented.</w:t>
      </w:r>
    </w:p>
    <w:p w14:paraId="07A38BA4" w14:textId="77777777" w:rsidR="00A4468C" w:rsidRDefault="00A4468C" w:rsidP="00A4468C">
      <w:pPr>
        <w:pStyle w:val="Heading1"/>
      </w:pPr>
      <w:r>
        <w:t>Implementation experience</w:t>
      </w:r>
    </w:p>
    <w:p w14:paraId="2830D591" w14:textId="5D0CDE7A" w:rsidR="00A4468C" w:rsidRPr="00A4468C" w:rsidRDefault="00A4468C" w:rsidP="00A4468C">
      <w:r>
        <w:t xml:space="preserve">The functions described in this paper have been fully implemented and well tested.  The code (including test driver) is available at </w:t>
      </w:r>
      <w:hyperlink r:id="rId11" w:history="1">
        <w:r w:rsidR="0078617B" w:rsidRPr="000B4EF1">
          <w:rPr>
            <w:rStyle w:val="Hyperlink"/>
          </w:rPr>
          <w:t>https://github.com/phalpern/uses-allocator</w:t>
        </w:r>
      </w:hyperlink>
      <w:r>
        <w:t xml:space="preserve">.   </w:t>
      </w:r>
    </w:p>
    <w:p w14:paraId="747DDDFC" w14:textId="77777777" w:rsidR="00DF54EA" w:rsidRDefault="00A4468C" w:rsidP="00A4468C">
      <w:pPr>
        <w:pStyle w:val="Heading1"/>
      </w:pPr>
      <w:r>
        <w:t>Alternative design</w:t>
      </w:r>
    </w:p>
    <w:p w14:paraId="647FF553" w14:textId="386376F9" w:rsidR="00A377F4" w:rsidRDefault="00A4468C" w:rsidP="00A4468C">
      <w:r>
        <w:t xml:space="preserve">The two-argument </w:t>
      </w:r>
      <w:r>
        <w:rPr>
          <w:rStyle w:val="CodeFont"/>
        </w:rPr>
        <w:t>copy_swap_helper</w:t>
      </w:r>
      <w:r>
        <w:t xml:space="preserve"> perform</w:t>
      </w:r>
      <w:r w:rsidR="00A377F4">
        <w:t>s</w:t>
      </w:r>
      <w:r>
        <w:t xml:space="preserve"> the copy or move but not the actual swap.  If the assignment idiom is the only use of these functions, it may be reasona</w:t>
      </w:r>
      <w:r w:rsidR="00A377F4">
        <w:t>ble to change their name</w:t>
      </w:r>
      <w:r>
        <w:t xml:space="preserve"> to </w:t>
      </w:r>
      <w:r w:rsidR="00006855" w:rsidRPr="00006855">
        <w:rPr>
          <w:rStyle w:val="CodeFont"/>
        </w:rPr>
        <w:t>swap_assign</w:t>
      </w:r>
      <w:r w:rsidRPr="00A4468C">
        <w:t xml:space="preserve"> </w:t>
      </w:r>
      <w:r>
        <w:t xml:space="preserve">and have </w:t>
      </w:r>
      <w:r w:rsidR="00A377F4">
        <w:t xml:space="preserve">it </w:t>
      </w:r>
      <w:r>
        <w:t xml:space="preserve">do the entire </w:t>
      </w:r>
      <w:del w:id="7" w:author="Halpern, Pablo G" w:date="2016-03-01T11:14:00Z">
        <w:r w:rsidDel="00CC0ACD">
          <w:delText>options</w:delText>
        </w:r>
      </w:del>
      <w:ins w:id="8" w:author="Halpern, Pablo G" w:date="2016-03-01T11:14:00Z">
        <w:r w:rsidR="00CC0ACD">
          <w:t>operation</w:t>
        </w:r>
      </w:ins>
      <w:r w:rsidR="00A377F4">
        <w:t xml:space="preserve">, thus </w:t>
      </w:r>
      <w:r w:rsidR="00D474D6">
        <w:t>simplifying</w:t>
      </w:r>
      <w:r w:rsidR="00A377F4">
        <w:t xml:space="preserve"> the use of the idiom for assignment:</w:t>
      </w:r>
    </w:p>
    <w:p w14:paraId="60BADD74" w14:textId="77777777" w:rsidR="00A377F4" w:rsidRDefault="00A377F4" w:rsidP="00A377F4">
      <w:pPr>
        <w:pStyle w:val="Example"/>
      </w:pPr>
      <w:r>
        <w:t>T&amp; T::operator=(const T&amp; rhs)</w:t>
      </w:r>
    </w:p>
    <w:p w14:paraId="7BCEA57F" w14:textId="77777777" w:rsidR="00A377F4" w:rsidRDefault="00A377F4" w:rsidP="00A377F4">
      <w:pPr>
        <w:pStyle w:val="Example"/>
      </w:pPr>
      <w:r>
        <w:t>{</w:t>
      </w:r>
    </w:p>
    <w:p w14:paraId="41AFEABA" w14:textId="19909CF5" w:rsidR="00A377F4" w:rsidRDefault="00A377F4" w:rsidP="00A377F4">
      <w:pPr>
        <w:pStyle w:val="Example"/>
      </w:pPr>
      <w:r>
        <w:t xml:space="preserve">    return </w:t>
      </w:r>
      <w:r w:rsidR="00006855" w:rsidRPr="00F6285A">
        <w:rPr>
          <w:highlight w:val="cyan"/>
        </w:rPr>
        <w:t>swap_assign</w:t>
      </w:r>
      <w:r w:rsidRPr="00006855">
        <w:rPr>
          <w:highlight w:val="cyan"/>
        </w:rPr>
        <w:t>(*</w:t>
      </w:r>
      <w:r w:rsidRPr="009C755B">
        <w:rPr>
          <w:highlight w:val="cyan"/>
        </w:rPr>
        <w:t>this</w:t>
      </w:r>
      <w:r>
        <w:rPr>
          <w:highlight w:val="cyan"/>
        </w:rPr>
        <w:t>, rhs</w:t>
      </w:r>
      <w:r w:rsidRPr="009C755B">
        <w:rPr>
          <w:highlight w:val="cyan"/>
        </w:rPr>
        <w:t>)</w:t>
      </w:r>
      <w:r>
        <w:t>;</w:t>
      </w:r>
    </w:p>
    <w:p w14:paraId="0F5AE482" w14:textId="77777777" w:rsidR="00A377F4" w:rsidRDefault="00A377F4" w:rsidP="00A377F4">
      <w:pPr>
        <w:pStyle w:val="Example"/>
      </w:pPr>
      <w:r>
        <w:t>}</w:t>
      </w:r>
    </w:p>
    <w:p w14:paraId="1BBA033C" w14:textId="72A684DC" w:rsidR="00A4468C" w:rsidRDefault="0073697E" w:rsidP="00A4468C">
      <w:r>
        <w:lastRenderedPageBreak/>
        <w:t xml:space="preserve">However, there may be a more general use for making a copy of an object using the allocator from a different object of the same type, so it was decided to keep the functionality separate.  </w:t>
      </w:r>
      <w:del w:id="9" w:author="Halpern, Pablo G" w:date="2016-03-01T11:15:00Z">
        <w:r w:rsidDel="00C05FAE">
          <w:delText xml:space="preserve">Another </w:delText>
        </w:r>
      </w:del>
      <w:ins w:id="10" w:author="Halpern, Pablo G" w:date="2016-03-01T11:15:00Z">
        <w:r w:rsidR="00C05FAE">
          <w:t xml:space="preserve">The best </w:t>
        </w:r>
      </w:ins>
      <w:r>
        <w:t xml:space="preserve">alternative </w:t>
      </w:r>
      <w:del w:id="11" w:author="Halpern, Pablo G" w:date="2016-03-01T11:15:00Z">
        <w:r w:rsidDel="00C05FAE">
          <w:delText xml:space="preserve">is </w:delText>
        </w:r>
      </w:del>
      <w:ins w:id="12" w:author="Halpern, Pablo G" w:date="2016-03-01T11:15:00Z">
        <w:r w:rsidR="00C05FAE">
          <w:t xml:space="preserve">may be </w:t>
        </w:r>
      </w:ins>
      <w:r>
        <w:t>to offer both.</w:t>
      </w:r>
    </w:p>
    <w:p w14:paraId="4A1AE3D9" w14:textId="635F9D80" w:rsidR="0073697E" w:rsidRDefault="0073697E" w:rsidP="00A4468C">
      <w:r>
        <w:t xml:space="preserve">The name </w:t>
      </w:r>
      <w:r>
        <w:rPr>
          <w:rStyle w:val="CodeFont"/>
        </w:rPr>
        <w:t>copy_swap_helper</w:t>
      </w:r>
      <w:r>
        <w:t xml:space="preserve"> </w:t>
      </w:r>
      <w:r w:rsidR="00D474D6">
        <w:t xml:space="preserve">is </w:t>
      </w:r>
      <w:r>
        <w:t xml:space="preserve">specific to the idiom.  However, the functionality of producing a copy of an object with an allocator from the same or a different object could have broader applicability.  Names that convey the meaning </w:t>
      </w:r>
      <w:r w:rsidRPr="0073697E">
        <w:rPr>
          <w:i/>
        </w:rPr>
        <w:t>make-a-copy-using-the-same-allocator</w:t>
      </w:r>
      <w:r>
        <w:t xml:space="preserve"> and </w:t>
      </w:r>
      <w:r w:rsidRPr="0073697E">
        <w:rPr>
          <w:i/>
        </w:rPr>
        <w:t>make-a-copy-using-the-allocator-from-x</w:t>
      </w:r>
      <w:r>
        <w:t xml:space="preserve"> might be better choices, and I am willing to entertain such names.</w:t>
      </w:r>
    </w:p>
    <w:p w14:paraId="04A3C783" w14:textId="77777777" w:rsidR="0073697E" w:rsidRDefault="0073697E" w:rsidP="0073697E">
      <w:pPr>
        <w:pStyle w:val="Heading1"/>
      </w:pPr>
      <w:r>
        <w:t>Proposed Wording</w:t>
      </w:r>
    </w:p>
    <w:p w14:paraId="1A29B19A" w14:textId="77777777" w:rsidR="0073697E" w:rsidRPr="0073697E" w:rsidRDefault="00A470F0" w:rsidP="0073697E">
      <w:pPr>
        <w:pStyle w:val="Guidance"/>
      </w:pPr>
      <w:r>
        <w:t xml:space="preserve">Text that makes sense only in the LFTS is </w:t>
      </w:r>
      <w:r w:rsidRPr="00A470F0">
        <w:rPr>
          <w:highlight w:val="lightGray"/>
        </w:rPr>
        <w:t>shaded grey</w:t>
      </w:r>
      <w:r>
        <w:t>.  It would not be copied to C++17 unless and until polymorphic resources are moved to C++17.</w:t>
      </w:r>
    </w:p>
    <w:p w14:paraId="5887D22F" w14:textId="1BC246B8" w:rsidR="00455751" w:rsidRDefault="00455751" w:rsidP="009C755B">
      <w:r w:rsidRPr="00F6285A">
        <w:rPr>
          <w:highlight w:val="lightGray"/>
        </w:rPr>
        <w:t>Add the following feature test macro to section 1.6 [</w:t>
      </w:r>
      <w:proofErr w:type="spellStart"/>
      <w:r w:rsidRPr="00F6285A">
        <w:rPr>
          <w:highlight w:val="lightGray"/>
        </w:rPr>
        <w:t>general.feature.test</w:t>
      </w:r>
      <w:proofErr w:type="spellEnd"/>
      <w:r w:rsidRPr="00F6285A">
        <w:rPr>
          <w:highlight w:val="lightGray"/>
        </w:rPr>
        <w:t>] of the LFTS:</w:t>
      </w:r>
    </w:p>
    <w:tbl>
      <w:tblPr>
        <w:tblStyle w:val="TableGrid"/>
        <w:tblW w:w="0" w:type="auto"/>
        <w:tblLook w:val="04A0" w:firstRow="1" w:lastRow="0" w:firstColumn="1" w:lastColumn="0" w:noHBand="0" w:noVBand="1"/>
      </w:tblPr>
      <w:tblGrid>
        <w:gridCol w:w="938"/>
        <w:gridCol w:w="1343"/>
        <w:gridCol w:w="1110"/>
        <w:gridCol w:w="2261"/>
        <w:gridCol w:w="961"/>
        <w:gridCol w:w="2737"/>
      </w:tblGrid>
      <w:tr w:rsidR="00455751" w:rsidRPr="00455751" w14:paraId="5FB9E143" w14:textId="77777777" w:rsidTr="00455751">
        <w:tc>
          <w:tcPr>
            <w:tcW w:w="938" w:type="dxa"/>
            <w:tcBorders>
              <w:bottom w:val="double" w:sz="4" w:space="0" w:color="auto"/>
            </w:tcBorders>
          </w:tcPr>
          <w:p w14:paraId="364A1D97" w14:textId="51CE89EC" w:rsidR="00455751" w:rsidRPr="001839DA" w:rsidRDefault="00455751" w:rsidP="00455751">
            <w:pPr>
              <w:spacing w:before="0" w:after="0"/>
              <w:jc w:val="center"/>
              <w:rPr>
                <w:b/>
                <w:sz w:val="20"/>
              </w:rPr>
            </w:pPr>
            <w:r w:rsidRPr="00455751">
              <w:rPr>
                <w:b/>
                <w:sz w:val="20"/>
              </w:rPr>
              <w:t>Doc no.</w:t>
            </w:r>
          </w:p>
        </w:tc>
        <w:tc>
          <w:tcPr>
            <w:tcW w:w="1343" w:type="dxa"/>
            <w:tcBorders>
              <w:bottom w:val="double" w:sz="4" w:space="0" w:color="auto"/>
            </w:tcBorders>
          </w:tcPr>
          <w:p w14:paraId="545E08DD" w14:textId="0A2A2F62" w:rsidR="00455751" w:rsidRPr="00455751" w:rsidRDefault="00455751" w:rsidP="00455751">
            <w:pPr>
              <w:spacing w:before="0" w:after="0"/>
              <w:jc w:val="center"/>
              <w:rPr>
                <w:b/>
                <w:sz w:val="20"/>
              </w:rPr>
            </w:pPr>
            <w:r w:rsidRPr="00455751">
              <w:rPr>
                <w:b/>
                <w:sz w:val="20"/>
              </w:rPr>
              <w:t>Title</w:t>
            </w:r>
          </w:p>
        </w:tc>
        <w:tc>
          <w:tcPr>
            <w:tcW w:w="1110" w:type="dxa"/>
            <w:tcBorders>
              <w:bottom w:val="double" w:sz="4" w:space="0" w:color="auto"/>
            </w:tcBorders>
          </w:tcPr>
          <w:p w14:paraId="3686EC6A" w14:textId="01BDECED" w:rsidR="00455751" w:rsidRPr="001839DA" w:rsidRDefault="00455751" w:rsidP="00455751">
            <w:pPr>
              <w:spacing w:before="0" w:after="0"/>
              <w:jc w:val="center"/>
              <w:rPr>
                <w:b/>
                <w:sz w:val="20"/>
              </w:rPr>
            </w:pPr>
            <w:r w:rsidRPr="00455751">
              <w:rPr>
                <w:b/>
                <w:sz w:val="20"/>
              </w:rPr>
              <w:t>Primary Section</w:t>
            </w:r>
          </w:p>
        </w:tc>
        <w:tc>
          <w:tcPr>
            <w:tcW w:w="2261" w:type="dxa"/>
            <w:tcBorders>
              <w:bottom w:val="double" w:sz="4" w:space="0" w:color="auto"/>
            </w:tcBorders>
          </w:tcPr>
          <w:p w14:paraId="71286816" w14:textId="1C558381" w:rsidR="00455751" w:rsidRPr="00455751" w:rsidRDefault="00455751" w:rsidP="00455751">
            <w:pPr>
              <w:spacing w:before="0" w:after="0"/>
              <w:jc w:val="center"/>
              <w:rPr>
                <w:b/>
                <w:sz w:val="20"/>
              </w:rPr>
            </w:pPr>
            <w:r w:rsidRPr="00455751">
              <w:rPr>
                <w:b/>
                <w:sz w:val="20"/>
              </w:rPr>
              <w:t>Macro Name Suffix</w:t>
            </w:r>
          </w:p>
        </w:tc>
        <w:tc>
          <w:tcPr>
            <w:tcW w:w="961" w:type="dxa"/>
            <w:tcBorders>
              <w:bottom w:val="double" w:sz="4" w:space="0" w:color="auto"/>
            </w:tcBorders>
          </w:tcPr>
          <w:p w14:paraId="362DFC12" w14:textId="3A006E83" w:rsidR="00455751" w:rsidRPr="00455751" w:rsidRDefault="00455751" w:rsidP="00455751">
            <w:pPr>
              <w:spacing w:before="0" w:after="0"/>
              <w:jc w:val="center"/>
              <w:rPr>
                <w:b/>
                <w:sz w:val="20"/>
              </w:rPr>
            </w:pPr>
            <w:r w:rsidRPr="00455751">
              <w:rPr>
                <w:b/>
                <w:sz w:val="20"/>
              </w:rPr>
              <w:t>Value</w:t>
            </w:r>
          </w:p>
        </w:tc>
        <w:tc>
          <w:tcPr>
            <w:tcW w:w="2737" w:type="dxa"/>
            <w:tcBorders>
              <w:bottom w:val="double" w:sz="4" w:space="0" w:color="auto"/>
            </w:tcBorders>
          </w:tcPr>
          <w:p w14:paraId="1D2BFD8E" w14:textId="203D262D" w:rsidR="00455751" w:rsidRPr="001839DA" w:rsidRDefault="00455751" w:rsidP="00455751">
            <w:pPr>
              <w:spacing w:before="0" w:after="0"/>
              <w:jc w:val="center"/>
              <w:rPr>
                <w:b/>
                <w:sz w:val="20"/>
              </w:rPr>
            </w:pPr>
            <w:r w:rsidRPr="001839DA">
              <w:rPr>
                <w:b/>
                <w:sz w:val="20"/>
              </w:rPr>
              <w:t>Header</w:t>
            </w:r>
          </w:p>
        </w:tc>
      </w:tr>
      <w:tr w:rsidR="00455751" w:rsidRPr="00455751" w14:paraId="222795CF" w14:textId="77777777" w:rsidTr="001839DA">
        <w:tc>
          <w:tcPr>
            <w:tcW w:w="938" w:type="dxa"/>
            <w:tcBorders>
              <w:top w:val="double" w:sz="4" w:space="0" w:color="auto"/>
            </w:tcBorders>
          </w:tcPr>
          <w:p w14:paraId="2A5A392E" w14:textId="2A3D5D14" w:rsidR="00455751" w:rsidRPr="001839DA" w:rsidRDefault="00455751" w:rsidP="001839DA">
            <w:pPr>
              <w:spacing w:before="0" w:after="0"/>
              <w:rPr>
                <w:sz w:val="20"/>
                <w:szCs w:val="20"/>
              </w:rPr>
            </w:pPr>
            <w:r w:rsidRPr="001839DA">
              <w:rPr>
                <w:sz w:val="20"/>
                <w:szCs w:val="20"/>
              </w:rPr>
              <w:t>P0208</w:t>
            </w:r>
          </w:p>
        </w:tc>
        <w:tc>
          <w:tcPr>
            <w:tcW w:w="1343" w:type="dxa"/>
            <w:tcBorders>
              <w:top w:val="double" w:sz="4" w:space="0" w:color="auto"/>
            </w:tcBorders>
          </w:tcPr>
          <w:p w14:paraId="625054E7" w14:textId="030004E1" w:rsidR="00455751" w:rsidRPr="001839DA" w:rsidRDefault="00455751" w:rsidP="001839DA">
            <w:pPr>
              <w:spacing w:before="0" w:after="0"/>
              <w:rPr>
                <w:sz w:val="20"/>
                <w:szCs w:val="20"/>
              </w:rPr>
            </w:pPr>
            <w:r w:rsidRPr="00455751">
              <w:rPr>
                <w:sz w:val="20"/>
                <w:szCs w:val="20"/>
              </w:rPr>
              <w:t>Copy-S</w:t>
            </w:r>
            <w:r>
              <w:rPr>
                <w:sz w:val="20"/>
                <w:szCs w:val="20"/>
              </w:rPr>
              <w:t>wap H</w:t>
            </w:r>
            <w:r w:rsidRPr="00455751">
              <w:rPr>
                <w:sz w:val="20"/>
                <w:szCs w:val="20"/>
              </w:rPr>
              <w:t>elper</w:t>
            </w:r>
          </w:p>
        </w:tc>
        <w:tc>
          <w:tcPr>
            <w:tcW w:w="1110" w:type="dxa"/>
            <w:tcBorders>
              <w:top w:val="double" w:sz="4" w:space="0" w:color="auto"/>
            </w:tcBorders>
          </w:tcPr>
          <w:p w14:paraId="3ED60ECA" w14:textId="4C97CE01" w:rsidR="00455751" w:rsidRPr="001839DA" w:rsidRDefault="00455751" w:rsidP="001839DA">
            <w:pPr>
              <w:spacing w:before="0" w:after="0"/>
              <w:rPr>
                <w:sz w:val="20"/>
                <w:szCs w:val="20"/>
              </w:rPr>
            </w:pPr>
            <w:r w:rsidRPr="00455751">
              <w:rPr>
                <w:sz w:val="20"/>
                <w:szCs w:val="20"/>
              </w:rPr>
              <w:t>TBD</w:t>
            </w:r>
          </w:p>
        </w:tc>
        <w:tc>
          <w:tcPr>
            <w:tcW w:w="2261" w:type="dxa"/>
            <w:tcBorders>
              <w:top w:val="double" w:sz="4" w:space="0" w:color="auto"/>
            </w:tcBorders>
          </w:tcPr>
          <w:p w14:paraId="3502324D" w14:textId="5E3DBB63" w:rsidR="00455751" w:rsidRPr="001839DA" w:rsidRDefault="00455751" w:rsidP="001839DA">
            <w:pPr>
              <w:spacing w:before="0" w:after="0"/>
              <w:rPr>
                <w:rStyle w:val="CodeFont"/>
                <w:sz w:val="20"/>
                <w:szCs w:val="20"/>
              </w:rPr>
            </w:pPr>
            <w:r w:rsidRPr="001839DA">
              <w:rPr>
                <w:rStyle w:val="CodeFont"/>
                <w:sz w:val="20"/>
                <w:szCs w:val="20"/>
              </w:rPr>
              <w:t>copy_swap_helper</w:t>
            </w:r>
          </w:p>
        </w:tc>
        <w:tc>
          <w:tcPr>
            <w:tcW w:w="961" w:type="dxa"/>
            <w:tcBorders>
              <w:top w:val="double" w:sz="4" w:space="0" w:color="auto"/>
            </w:tcBorders>
          </w:tcPr>
          <w:p w14:paraId="3050826D" w14:textId="702A62B5" w:rsidR="00455751" w:rsidRPr="001839DA" w:rsidRDefault="00455751" w:rsidP="001839DA">
            <w:pPr>
              <w:spacing w:before="0" w:after="0"/>
              <w:rPr>
                <w:sz w:val="20"/>
                <w:szCs w:val="20"/>
              </w:rPr>
            </w:pPr>
            <w:r w:rsidRPr="00455751">
              <w:rPr>
                <w:sz w:val="20"/>
                <w:szCs w:val="20"/>
              </w:rPr>
              <w:t>201602</w:t>
            </w:r>
          </w:p>
        </w:tc>
        <w:tc>
          <w:tcPr>
            <w:tcW w:w="2737" w:type="dxa"/>
            <w:tcBorders>
              <w:top w:val="double" w:sz="4" w:space="0" w:color="auto"/>
            </w:tcBorders>
          </w:tcPr>
          <w:p w14:paraId="1BA849E5" w14:textId="441504E4" w:rsidR="00455751" w:rsidRPr="001839DA" w:rsidRDefault="00455751" w:rsidP="001839DA">
            <w:pPr>
              <w:spacing w:before="0" w:after="0"/>
              <w:rPr>
                <w:rStyle w:val="CodeFont"/>
                <w:sz w:val="20"/>
                <w:szCs w:val="20"/>
              </w:rPr>
            </w:pPr>
            <w:r w:rsidRPr="001839DA">
              <w:rPr>
                <w:rStyle w:val="CodeFont"/>
                <w:sz w:val="20"/>
                <w:szCs w:val="20"/>
              </w:rPr>
              <w:t>&lt;experimental/memory&gt;</w:t>
            </w:r>
          </w:p>
        </w:tc>
      </w:tr>
    </w:tbl>
    <w:p w14:paraId="071FB825" w14:textId="77777777" w:rsidR="00455751" w:rsidRDefault="00455751" w:rsidP="009C755B"/>
    <w:p w14:paraId="4C8F1F96" w14:textId="12A82B0A" w:rsidR="00A470F0" w:rsidRDefault="00C16315" w:rsidP="009C755B">
      <w:r>
        <w:t xml:space="preserve">Add to header </w:t>
      </w:r>
      <w:r w:rsidRPr="00C16315">
        <w:rPr>
          <w:rStyle w:val="CodeFont"/>
        </w:rPr>
        <w:t>&lt;memory&gt;</w:t>
      </w:r>
      <w:r>
        <w:t xml:space="preserve"> </w:t>
      </w:r>
      <w:r w:rsidRPr="00C16315">
        <w:rPr>
          <w:highlight w:val="lightGray"/>
        </w:rPr>
        <w:t xml:space="preserve">(or </w:t>
      </w:r>
      <w:r w:rsidRPr="00C16315">
        <w:rPr>
          <w:rStyle w:val="CodeFont"/>
          <w:highlight w:val="lightGray"/>
        </w:rPr>
        <w:t>&lt;experimental/memory&gt;</w:t>
      </w:r>
      <w:r w:rsidRPr="00C16315">
        <w:rPr>
          <w:highlight w:val="lightGray"/>
        </w:rPr>
        <w:t>)</w:t>
      </w:r>
      <w:r w:rsidRPr="00C16315">
        <w:t xml:space="preserve"> </w:t>
      </w:r>
      <w:r>
        <w:t>synopsis:</w:t>
      </w:r>
    </w:p>
    <w:p w14:paraId="29BB91A3" w14:textId="77777777" w:rsidR="00C16315" w:rsidRDefault="00C16315" w:rsidP="00C16315">
      <w:pPr>
        <w:pStyle w:val="WPCodeAddition"/>
      </w:pPr>
      <w:r>
        <w:t>namespace std {</w:t>
      </w:r>
    </w:p>
    <w:p w14:paraId="1BCEF362" w14:textId="77777777" w:rsidR="00C16315" w:rsidRPr="00C16315" w:rsidRDefault="00C16315" w:rsidP="00C16315">
      <w:pPr>
        <w:pStyle w:val="WPCodeAddition"/>
        <w:rPr>
          <w:highlight w:val="lightGray"/>
        </w:rPr>
      </w:pPr>
      <w:r w:rsidRPr="00C16315">
        <w:rPr>
          <w:highlight w:val="lightGray"/>
        </w:rPr>
        <w:t>namespace experimental {</w:t>
      </w:r>
    </w:p>
    <w:p w14:paraId="6D5BAFEB" w14:textId="77777777" w:rsidR="00C16315" w:rsidRDefault="00C16315" w:rsidP="00C16315">
      <w:pPr>
        <w:pStyle w:val="WPCodeAddition"/>
      </w:pPr>
      <w:r w:rsidRPr="00C16315">
        <w:rPr>
          <w:highlight w:val="lightGray"/>
        </w:rPr>
        <w:t>inline namespace fundamentals_v3 {</w:t>
      </w:r>
    </w:p>
    <w:p w14:paraId="7178C8D9" w14:textId="77777777" w:rsidR="00C16315" w:rsidRDefault="00C16315" w:rsidP="00C16315">
      <w:pPr>
        <w:pStyle w:val="WPCodeAddition"/>
      </w:pPr>
    </w:p>
    <w:p w14:paraId="41BE1E0D" w14:textId="77777777" w:rsidR="00C16315" w:rsidRDefault="00C16315" w:rsidP="00C16315">
      <w:pPr>
        <w:pStyle w:val="WPCodeAddition"/>
      </w:pPr>
      <w:r>
        <w:t>template &lt;class T&gt;</w:t>
      </w:r>
    </w:p>
    <w:p w14:paraId="35939DE2" w14:textId="2D2D8768" w:rsidR="00C16315" w:rsidRDefault="00C16315" w:rsidP="00C16315">
      <w:pPr>
        <w:pStyle w:val="WPCodeAddition"/>
      </w:pPr>
      <w:r>
        <w:t xml:space="preserve">  </w:t>
      </w:r>
      <w:r w:rsidR="00F533C4">
        <w:t>remove_reference_t&lt;</w:t>
      </w:r>
      <w:r w:rsidR="00644EE6">
        <w:t>T</w:t>
      </w:r>
      <w:r w:rsidR="00F533C4">
        <w:t>&gt;</w:t>
      </w:r>
      <w:r w:rsidR="00644EE6">
        <w:t xml:space="preserve"> </w:t>
      </w:r>
      <w:r>
        <w:t>copy_swap_helper(T</w:t>
      </w:r>
      <w:r w:rsidR="004646EA">
        <w:t>&amp;</w:t>
      </w:r>
      <w:r>
        <w:t>&amp; other);</w:t>
      </w:r>
    </w:p>
    <w:p w14:paraId="7B1CB3AD" w14:textId="77777777" w:rsidR="00C16315" w:rsidRDefault="00C16315" w:rsidP="00C16315">
      <w:pPr>
        <w:pStyle w:val="WPCodeAddition"/>
      </w:pPr>
    </w:p>
    <w:p w14:paraId="1725E61E" w14:textId="2B24CEF6" w:rsidR="00C16315" w:rsidRDefault="00493A9F" w:rsidP="00C16315">
      <w:pPr>
        <w:pStyle w:val="WPCodeAddition"/>
      </w:pPr>
      <w:r>
        <w:t>template &lt;class T</w:t>
      </w:r>
      <w:r w:rsidR="00CA0497">
        <w:t>, class U</w:t>
      </w:r>
      <w:r w:rsidR="00C16315">
        <w:t>&gt;</w:t>
      </w:r>
    </w:p>
    <w:p w14:paraId="6ADD4077" w14:textId="77777777" w:rsidR="00F533C4" w:rsidRDefault="00C16315" w:rsidP="00C16315">
      <w:pPr>
        <w:pStyle w:val="WPCodeAddition"/>
      </w:pPr>
      <w:r>
        <w:t xml:space="preserve">  </w:t>
      </w:r>
      <w:r w:rsidR="00F533C4">
        <w:t>remove_reference_t&lt;</w:t>
      </w:r>
      <w:r w:rsidR="00644EE6">
        <w:t>T</w:t>
      </w:r>
      <w:r w:rsidR="00F533C4">
        <w:t xml:space="preserve">&gt; </w:t>
      </w:r>
      <w:r>
        <w:t>copy_swap_helper(T</w:t>
      </w:r>
      <w:r w:rsidR="00493A9F">
        <w:t>&amp;</w:t>
      </w:r>
      <w:r>
        <w:t>&amp; other</w:t>
      </w:r>
      <w:r w:rsidR="000C4D54">
        <w:t>,</w:t>
      </w:r>
    </w:p>
    <w:p w14:paraId="23F9C087" w14:textId="15D2F195" w:rsidR="00C16315" w:rsidRDefault="00F533C4" w:rsidP="00C16315">
      <w:pPr>
        <w:pStyle w:val="WPCodeAddition"/>
      </w:pPr>
      <w:r>
        <w:t xml:space="preserve">                         </w:t>
      </w:r>
      <w:r w:rsidR="000C4D54">
        <w:t xml:space="preserve"> </w:t>
      </w:r>
      <w:r w:rsidR="00CA0497">
        <w:t xml:space="preserve">               </w:t>
      </w:r>
      <w:r>
        <w:t>const</w:t>
      </w:r>
      <w:r w:rsidR="00CA0497">
        <w:t xml:space="preserve"> U</w:t>
      </w:r>
      <w:r w:rsidR="00C16315">
        <w:t>&amp; alloc_source);</w:t>
      </w:r>
    </w:p>
    <w:p w14:paraId="3F5BB44A" w14:textId="77777777" w:rsidR="00C16315" w:rsidRDefault="00C16315" w:rsidP="00C16315">
      <w:pPr>
        <w:pStyle w:val="WPCodeAddition"/>
      </w:pPr>
    </w:p>
    <w:p w14:paraId="3C204C08" w14:textId="25A56D4F" w:rsidR="00C16315" w:rsidRPr="00644EE6" w:rsidRDefault="00C16315" w:rsidP="00644EE6">
      <w:pPr>
        <w:pStyle w:val="Guidance"/>
      </w:pPr>
      <w:r w:rsidRPr="00644EE6">
        <w:t xml:space="preserve">The following </w:t>
      </w:r>
      <w:r w:rsidR="00493A9F">
        <w:t xml:space="preserve">is </w:t>
      </w:r>
      <w:r w:rsidR="00644EE6" w:rsidRPr="00644EE6">
        <w:t xml:space="preserve">proposed instead of, or in addition to, the previous </w:t>
      </w:r>
      <w:r w:rsidR="00493A9F">
        <w:t xml:space="preserve">(two-argument) </w:t>
      </w:r>
      <w:r w:rsidR="00644EE6" w:rsidRPr="00644EE6">
        <w:t>function te</w:t>
      </w:r>
      <w:r w:rsidR="00493A9F">
        <w:t>mplate</w:t>
      </w:r>
      <w:del w:id="13" w:author="Halpern, Pablo G" w:date="2016-03-01T11:16:00Z">
        <w:r w:rsidR="00F40207" w:rsidDel="00C05FAE">
          <w:delText>s</w:delText>
        </w:r>
      </w:del>
      <w:r w:rsidR="00644EE6" w:rsidRPr="00644EE6">
        <w:t>.</w:t>
      </w:r>
    </w:p>
    <w:p w14:paraId="3E119DE2" w14:textId="38108DBE" w:rsidR="00644EE6" w:rsidRDefault="00644EE6" w:rsidP="00644EE6">
      <w:pPr>
        <w:pStyle w:val="WPCodeAddition"/>
      </w:pPr>
      <w:r>
        <w:t>template &lt;</w:t>
      </w:r>
      <w:r w:rsidR="00493A9F">
        <w:t>class</w:t>
      </w:r>
      <w:r>
        <w:t xml:space="preserve"> T&gt;</w:t>
      </w:r>
    </w:p>
    <w:p w14:paraId="44E2ABD0" w14:textId="0DC3510E" w:rsidR="00644EE6" w:rsidRDefault="00644EE6" w:rsidP="00F40207">
      <w:pPr>
        <w:pStyle w:val="WPCodeAddition"/>
      </w:pPr>
      <w:r>
        <w:t xml:space="preserve">  </w:t>
      </w:r>
      <w:r w:rsidR="00F40207">
        <w:t xml:space="preserve">T&amp; </w:t>
      </w:r>
      <w:r w:rsidR="00006855">
        <w:t>swap_assign</w:t>
      </w:r>
      <w:r>
        <w:t>(</w:t>
      </w:r>
      <w:r w:rsidR="00F40207">
        <w:t>T&amp;</w:t>
      </w:r>
      <w:r w:rsidR="006A7E0E" w:rsidRPr="00C12140">
        <w:t xml:space="preserve"> </w:t>
      </w:r>
      <w:r>
        <w:t xml:space="preserve">lhs, </w:t>
      </w:r>
      <w:r w:rsidR="00884BF5">
        <w:t>decay_t</w:t>
      </w:r>
      <w:r w:rsidR="00F40207">
        <w:t>&lt;</w:t>
      </w:r>
      <w:r w:rsidR="00F533C4">
        <w:t>T</w:t>
      </w:r>
      <w:r w:rsidR="00F40207">
        <w:t>&gt;</w:t>
      </w:r>
      <w:r w:rsidR="002F60B9">
        <w:t xml:space="preserve"> const</w:t>
      </w:r>
      <w:r>
        <w:t xml:space="preserve">&amp; </w:t>
      </w:r>
      <w:r w:rsidR="00493A9F">
        <w:t>rhs</w:t>
      </w:r>
      <w:r>
        <w:t>);</w:t>
      </w:r>
    </w:p>
    <w:p w14:paraId="3C372F2B" w14:textId="77777777" w:rsidR="00F40207" w:rsidRDefault="00F40207" w:rsidP="00F40207">
      <w:pPr>
        <w:pStyle w:val="WPCodeAddition"/>
      </w:pPr>
      <w:r>
        <w:t>template &lt;class T&gt;</w:t>
      </w:r>
    </w:p>
    <w:p w14:paraId="24F49D93" w14:textId="32A9F0CF" w:rsidR="00F40207" w:rsidRDefault="00F40207" w:rsidP="00F40207">
      <w:pPr>
        <w:pStyle w:val="WPCodeAddition"/>
      </w:pPr>
      <w:r>
        <w:t xml:space="preserve">  T&amp; </w:t>
      </w:r>
      <w:r w:rsidR="00006855">
        <w:t>swap_assign</w:t>
      </w:r>
      <w:r>
        <w:t>(T&amp;</w:t>
      </w:r>
      <w:r w:rsidRPr="00C12140">
        <w:t xml:space="preserve"> </w:t>
      </w:r>
      <w:r>
        <w:t xml:space="preserve">lhs, </w:t>
      </w:r>
      <w:r w:rsidR="00884BF5">
        <w:t>decay_t</w:t>
      </w:r>
      <w:r>
        <w:t>&lt;T&gt;</w:t>
      </w:r>
      <w:r w:rsidR="002F60B9">
        <w:t>&amp;</w:t>
      </w:r>
      <w:r>
        <w:t>&amp; rhs);</w:t>
      </w:r>
    </w:p>
    <w:p w14:paraId="46E613B1" w14:textId="77777777" w:rsidR="00644EE6" w:rsidRPr="00644EE6" w:rsidRDefault="00644EE6" w:rsidP="00644EE6">
      <w:pPr>
        <w:pStyle w:val="WPCodeAddition"/>
      </w:pPr>
    </w:p>
    <w:p w14:paraId="038E51EF" w14:textId="77777777" w:rsidR="00C16315" w:rsidRDefault="00C16315" w:rsidP="00C16315">
      <w:pPr>
        <w:pStyle w:val="WPCodeAddition"/>
      </w:pPr>
      <w:r w:rsidRPr="00C16315">
        <w:rPr>
          <w:highlight w:val="lightGray"/>
        </w:rPr>
        <w:t>}}</w:t>
      </w:r>
    </w:p>
    <w:p w14:paraId="05E9EF22" w14:textId="77777777" w:rsidR="00C16315" w:rsidRDefault="00C16315" w:rsidP="00C16315">
      <w:pPr>
        <w:pStyle w:val="WPCodeAddition"/>
      </w:pPr>
      <w:r>
        <w:t>}</w:t>
      </w:r>
    </w:p>
    <w:p w14:paraId="7A878C64" w14:textId="77777777" w:rsidR="00493A9F" w:rsidRDefault="00493A9F" w:rsidP="00493A9F">
      <w:r>
        <w:t>Add the following descriptions for the above function templates:</w:t>
      </w:r>
    </w:p>
    <w:p w14:paraId="3D21DC81" w14:textId="77777777" w:rsidR="009C1099" w:rsidRDefault="009C1099" w:rsidP="009C1099">
      <w:pPr>
        <w:pStyle w:val="WPCodeAddition"/>
      </w:pPr>
      <w:r>
        <w:t>template &lt;class T&gt;</w:t>
      </w:r>
    </w:p>
    <w:p w14:paraId="57150439" w14:textId="214AB26B" w:rsidR="00493A9F" w:rsidRDefault="009C1099" w:rsidP="009C1099">
      <w:pPr>
        <w:pStyle w:val="WPCodeAddition"/>
      </w:pPr>
      <w:r>
        <w:t xml:space="preserve">  </w:t>
      </w:r>
      <w:r w:rsidR="00F533C4">
        <w:t>remove_reference_t&lt;</w:t>
      </w:r>
      <w:r>
        <w:t>T</w:t>
      </w:r>
      <w:r w:rsidR="00F533C4">
        <w:t>&gt;</w:t>
      </w:r>
      <w:r>
        <w:t xml:space="preserve"> copy_swap_helper(T&amp;</w:t>
      </w:r>
      <w:r w:rsidR="00C12140">
        <w:t>&amp;</w:t>
      </w:r>
      <w:r>
        <w:t xml:space="preserve"> other);</w:t>
      </w:r>
    </w:p>
    <w:p w14:paraId="7FE55100" w14:textId="77777777" w:rsidR="009C1099" w:rsidRDefault="009C1099" w:rsidP="009C1099">
      <w:pPr>
        <w:pStyle w:val="WPAddition"/>
        <w:ind w:left="720"/>
      </w:pPr>
      <w:r>
        <w:rPr>
          <w:i/>
        </w:rPr>
        <w:t>Effects:</w:t>
      </w:r>
      <w:r>
        <w:t xml:space="preserve"> </w:t>
      </w:r>
      <w:r w:rsidR="004646EA">
        <w:t xml:space="preserve">Defines </w:t>
      </w:r>
      <w:r>
        <w:t>a value R as follows:</w:t>
      </w:r>
    </w:p>
    <w:p w14:paraId="1B61644A" w14:textId="563A2592" w:rsidR="004646EA" w:rsidRDefault="004646EA" w:rsidP="009C1099">
      <w:pPr>
        <w:pStyle w:val="WPAddition"/>
        <w:numPr>
          <w:ilvl w:val="0"/>
          <w:numId w:val="2"/>
        </w:numPr>
      </w:pPr>
      <w:r>
        <w:t xml:space="preserve">If </w:t>
      </w:r>
      <w:r w:rsidRPr="00C12140">
        <w:rPr>
          <w:rStyle w:val="CodeFont"/>
        </w:rPr>
        <w:t>T</w:t>
      </w:r>
      <w:r>
        <w:t xml:space="preserve"> is an </w:t>
      </w:r>
      <w:proofErr w:type="spellStart"/>
      <w:r>
        <w:t>rvalue</w:t>
      </w:r>
      <w:proofErr w:type="spellEnd"/>
      <w:r>
        <w:t xml:space="preserve">, </w:t>
      </w:r>
      <w:r w:rsidR="00C12140">
        <w:t xml:space="preserve">then </w:t>
      </w:r>
      <w:r>
        <w:t xml:space="preserve">R is </w:t>
      </w:r>
      <w:r w:rsidRPr="004646EA">
        <w:rPr>
          <w:rStyle w:val="CodeFont"/>
        </w:rPr>
        <w:t>std::</w:t>
      </w:r>
      <w:r>
        <w:rPr>
          <w:rStyle w:val="CodeFont"/>
        </w:rPr>
        <w:t>move(other)</w:t>
      </w:r>
    </w:p>
    <w:p w14:paraId="025124F5" w14:textId="77777777" w:rsidR="004646EA" w:rsidRPr="004646EA" w:rsidRDefault="004646EA" w:rsidP="004646EA">
      <w:pPr>
        <w:pStyle w:val="WPAddition"/>
        <w:numPr>
          <w:ilvl w:val="0"/>
          <w:numId w:val="2"/>
        </w:numPr>
        <w:rPr>
          <w:highlight w:val="lightGray"/>
        </w:rPr>
      </w:pPr>
      <w:r w:rsidRPr="004646EA">
        <w:rPr>
          <w:highlight w:val="lightGray"/>
        </w:rPr>
        <w:lastRenderedPageBreak/>
        <w:t>Otherwise, i</w:t>
      </w:r>
      <w:r w:rsidR="009C1099" w:rsidRPr="004646EA">
        <w:rPr>
          <w:highlight w:val="lightGray"/>
        </w:rPr>
        <w:t xml:space="preserve">f </w:t>
      </w:r>
      <w:r w:rsidR="009C1099" w:rsidRPr="004646EA">
        <w:rPr>
          <w:rStyle w:val="CodeFont"/>
          <w:highlight w:val="lightGray"/>
        </w:rPr>
        <w:t>other.get_memory_resource()</w:t>
      </w:r>
      <w:r w:rsidR="009C1099" w:rsidRPr="004646EA">
        <w:rPr>
          <w:highlight w:val="lightGray"/>
        </w:rPr>
        <w:t xml:space="preserve"> is well formed and </w:t>
      </w:r>
      <w:r w:rsidR="009C1099" w:rsidRPr="004646EA">
        <w:rPr>
          <w:rStyle w:val="CodeFont"/>
          <w:highlight w:val="lightGray"/>
        </w:rPr>
        <w:t>uses_allocator_v&lt;</w:t>
      </w:r>
      <w:r w:rsidR="00C12140">
        <w:rPr>
          <w:rStyle w:val="CodeFont"/>
          <w:highlight w:val="lightGray"/>
        </w:rPr>
        <w:t>T</w:t>
      </w:r>
      <w:r w:rsidR="009C1099" w:rsidRPr="004646EA">
        <w:rPr>
          <w:rStyle w:val="CodeFont"/>
          <w:highlight w:val="lightGray"/>
        </w:rPr>
        <w:t>, memory_resource*&gt;</w:t>
      </w:r>
      <w:r w:rsidR="009C1099" w:rsidRPr="004646EA">
        <w:rPr>
          <w:highlight w:val="lightGray"/>
        </w:rPr>
        <w:t xml:space="preserve"> is true</w:t>
      </w:r>
      <w:r w:rsidR="00AD47E0" w:rsidRPr="004646EA">
        <w:rPr>
          <w:highlight w:val="lightGray"/>
        </w:rPr>
        <w:t>, then R is</w:t>
      </w:r>
      <w:r w:rsidR="00C12140">
        <w:rPr>
          <w:highlight w:val="lightGray"/>
        </w:rPr>
        <w:t xml:space="preserve"> an object of type T</w:t>
      </w:r>
      <w:r w:rsidR="00AD47E0" w:rsidRPr="004646EA">
        <w:rPr>
          <w:highlight w:val="lightGray"/>
        </w:rPr>
        <w:t xml:space="preserve"> constructed by </w:t>
      </w:r>
      <w:r w:rsidR="00AD47E0" w:rsidRPr="004646EA">
        <w:rPr>
          <w:i/>
          <w:highlight w:val="lightGray"/>
        </w:rPr>
        <w:t>uses-allocator</w:t>
      </w:r>
      <w:r w:rsidRPr="004646EA">
        <w:rPr>
          <w:i/>
          <w:highlight w:val="lightGray"/>
        </w:rPr>
        <w:t xml:space="preserve"> construct</w:t>
      </w:r>
      <w:r w:rsidRPr="00C12140">
        <w:rPr>
          <w:i/>
          <w:highlight w:val="lightGray"/>
        </w:rPr>
        <w:t>ion</w:t>
      </w:r>
      <w:r w:rsidRPr="00C12140">
        <w:rPr>
          <w:highlight w:val="lightGray"/>
        </w:rPr>
        <w:t xml:space="preserve"> </w:t>
      </w:r>
      <w:r w:rsidR="00C12140" w:rsidRPr="00C12140">
        <w:rPr>
          <w:highlight w:val="lightGray"/>
        </w:rPr>
        <w:t>([</w:t>
      </w:r>
      <w:proofErr w:type="spellStart"/>
      <w:r w:rsidR="00C12140" w:rsidRPr="00C12140">
        <w:rPr>
          <w:highlight w:val="lightGray"/>
        </w:rPr>
        <w:t>allocator.uses.construction</w:t>
      </w:r>
      <w:proofErr w:type="spellEnd"/>
      <w:r w:rsidR="00C12140" w:rsidRPr="00C12140">
        <w:rPr>
          <w:highlight w:val="lightGray"/>
        </w:rPr>
        <w:t>] in the C++ standard)</w:t>
      </w:r>
      <w:r w:rsidR="00C12140"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sidRPr="004646EA">
        <w:rPr>
          <w:rStyle w:val="CodeFont"/>
          <w:highlight w:val="lightGray"/>
        </w:rPr>
        <w:t>other.get_memory_resource()</w:t>
      </w:r>
      <w:r w:rsidRPr="004646EA">
        <w:rPr>
          <w:highlight w:val="lightGray"/>
        </w:rPr>
        <w:t xml:space="preserve"> and argument </w:t>
      </w:r>
      <w:r w:rsidRPr="004646EA">
        <w:rPr>
          <w:rStyle w:val="CodeFont"/>
          <w:highlight w:val="lightGray"/>
        </w:rPr>
        <w:t>std::forward&lt;T&gt;(other)</w:t>
      </w:r>
      <w:r w:rsidRPr="004646EA">
        <w:rPr>
          <w:highlight w:val="lightGray"/>
        </w:rPr>
        <w:t>.</w:t>
      </w:r>
    </w:p>
    <w:p w14:paraId="7E0375B6" w14:textId="77777777" w:rsidR="004646EA" w:rsidRPr="009C1099" w:rsidRDefault="004646EA" w:rsidP="004646EA">
      <w:pPr>
        <w:pStyle w:val="WPAddition"/>
        <w:numPr>
          <w:ilvl w:val="0"/>
          <w:numId w:val="2"/>
        </w:numPr>
      </w:pPr>
      <w:r>
        <w:t xml:space="preserve">Otherwise, if </w:t>
      </w:r>
      <w:r>
        <w:rPr>
          <w:rStyle w:val="CodeFont"/>
        </w:rPr>
        <w:t>other.get_allocator()</w:t>
      </w:r>
      <w:r>
        <w:t xml:space="preserve"> is well formed and </w:t>
      </w:r>
      <w:r>
        <w:rPr>
          <w:rStyle w:val="CodeFont"/>
        </w:rPr>
        <w:t>uses_allocator_v&lt;</w:t>
      </w:r>
      <w:r w:rsidR="00C12140">
        <w:rPr>
          <w:rStyle w:val="CodeFont"/>
        </w:rPr>
        <w:t>T</w:t>
      </w:r>
      <w:r>
        <w:rPr>
          <w:rStyle w:val="CodeFont"/>
        </w:rPr>
        <w:t>, decltype(other.get_allocator())&gt;</w:t>
      </w:r>
      <w:r>
        <w:t xml:space="preserve"> is true, then R</w:t>
      </w:r>
      <w:r w:rsidR="00C12140">
        <w:t xml:space="preserve"> is an object of type T</w:t>
      </w:r>
      <w:r>
        <w:t xml:space="preserve"> constructed by </w:t>
      </w:r>
      <w:r>
        <w:rPr>
          <w:i/>
        </w:rPr>
        <w:t>uses-allocator construction</w:t>
      </w:r>
      <w:r>
        <w:t xml:space="preserve"> </w:t>
      </w:r>
      <w:r w:rsidR="00C12140" w:rsidRPr="00C12140">
        <w:t>([</w:t>
      </w:r>
      <w:proofErr w:type="spellStart"/>
      <w:r w:rsidR="00C12140" w:rsidRPr="00C12140">
        <w:t>allocator.uses.construction</w:t>
      </w:r>
      <w:proofErr w:type="spellEnd"/>
      <w:r w:rsidR="00C12140" w:rsidRPr="00C12140">
        <w:t>]</w:t>
      </w:r>
      <w:r w:rsidR="00C12140">
        <w:t xml:space="preserve"> in the C++ standard</w:t>
      </w:r>
      <w:r w:rsidR="00C12140" w:rsidRPr="00C12140">
        <w:t>)</w:t>
      </w:r>
      <w:r w:rsidR="00C12140">
        <w:rPr>
          <w:rFonts w:ascii="LMRoman10-Bold" w:hAnsi="LMRoman10-Bold" w:cs="LMRoman10-Bold"/>
          <w:b/>
          <w:bCs/>
          <w:sz w:val="20"/>
          <w:szCs w:val="20"/>
        </w:rPr>
        <w:t xml:space="preserve"> </w:t>
      </w:r>
      <w:r>
        <w:t xml:space="preserve">with allocator </w:t>
      </w:r>
      <w:r>
        <w:rPr>
          <w:rStyle w:val="CodeFont"/>
        </w:rPr>
        <w:t>other.get_allocator()</w:t>
      </w:r>
      <w:r>
        <w:t xml:space="preserve"> and argument </w:t>
      </w:r>
      <w:r>
        <w:rPr>
          <w:rStyle w:val="CodeFont"/>
        </w:rPr>
        <w:t>std::forward&lt;T&gt;(other)</w:t>
      </w:r>
      <w:r>
        <w:t>.</w:t>
      </w:r>
    </w:p>
    <w:p w14:paraId="65C7B57D" w14:textId="77777777" w:rsidR="009C1099" w:rsidRPr="00C12140" w:rsidRDefault="004646EA" w:rsidP="009C1099">
      <w:pPr>
        <w:pStyle w:val="WPAddition"/>
        <w:numPr>
          <w:ilvl w:val="0"/>
          <w:numId w:val="2"/>
        </w:numPr>
        <w:rPr>
          <w:rStyle w:val="CodeFont"/>
          <w:rFonts w:ascii="Times New Roman" w:hAnsi="Times New Roman"/>
          <w:noProof w:val="0"/>
        </w:rPr>
      </w:pPr>
      <w:r>
        <w:t xml:space="preserve">Otherwise, R is </w:t>
      </w:r>
      <w:r>
        <w:rPr>
          <w:rStyle w:val="CodeFont"/>
        </w:rPr>
        <w:t>std::forward&lt;T&gt;(other)</w:t>
      </w:r>
    </w:p>
    <w:p w14:paraId="398A5C3F" w14:textId="77777777" w:rsidR="00C12140" w:rsidRDefault="00C12140" w:rsidP="00C12140">
      <w:pPr>
        <w:pStyle w:val="WPAddition"/>
        <w:ind w:left="720"/>
      </w:pPr>
      <w:r w:rsidRPr="00C12140">
        <w:rPr>
          <w:i/>
        </w:rPr>
        <w:t>Returns</w:t>
      </w:r>
      <w:r>
        <w:rPr>
          <w:i/>
        </w:rPr>
        <w:t>:</w:t>
      </w:r>
      <w:r>
        <w:t xml:space="preserve"> The value R, as defined in the </w:t>
      </w:r>
      <w:r>
        <w:rPr>
          <w:i/>
        </w:rPr>
        <w:t>effects</w:t>
      </w:r>
      <w:r>
        <w:t xml:space="preserve"> clause, above.</w:t>
      </w:r>
    </w:p>
    <w:p w14:paraId="0C019C94" w14:textId="0A359512" w:rsidR="00C12140" w:rsidRDefault="00C12140" w:rsidP="00C12140">
      <w:pPr>
        <w:pStyle w:val="WPCodeAddition"/>
      </w:pPr>
      <w:r>
        <w:t>template &lt;class T</w:t>
      </w:r>
      <w:r w:rsidR="00CA0497">
        <w:t>, class U</w:t>
      </w:r>
      <w:r>
        <w:t>&gt;</w:t>
      </w:r>
    </w:p>
    <w:p w14:paraId="3188A46F" w14:textId="77777777" w:rsidR="00CA0497" w:rsidRDefault="00C12140" w:rsidP="00C12140">
      <w:pPr>
        <w:pStyle w:val="WPCodeAddition"/>
      </w:pPr>
      <w:r>
        <w:t xml:space="preserve">  </w:t>
      </w:r>
      <w:r w:rsidR="00F533C4">
        <w:t>remove_reference_t&lt;</w:t>
      </w:r>
      <w:r>
        <w:t>T</w:t>
      </w:r>
      <w:r w:rsidR="00F533C4">
        <w:t>&gt;</w:t>
      </w:r>
      <w:r w:rsidR="00CA0497">
        <w:t xml:space="preserve"> </w:t>
      </w:r>
      <w:r>
        <w:t>copy_swap_helper(T&amp;&amp; other</w:t>
      </w:r>
      <w:r w:rsidR="000C4D54">
        <w:t>,</w:t>
      </w:r>
    </w:p>
    <w:p w14:paraId="34E09C61" w14:textId="52658101" w:rsidR="00C12140" w:rsidRDefault="00CA0497" w:rsidP="00C12140">
      <w:pPr>
        <w:pStyle w:val="WPCodeAddition"/>
      </w:pPr>
      <w:r>
        <w:t xml:space="preserve">                                        </w:t>
      </w:r>
      <w:r w:rsidR="00F533C4">
        <w:t xml:space="preserve"> </w:t>
      </w:r>
      <w:r w:rsidR="000C4D54">
        <w:t>const</w:t>
      </w:r>
      <w:r>
        <w:t xml:space="preserve"> U</w:t>
      </w:r>
      <w:r w:rsidR="00C12140">
        <w:t>&amp; alloc_source);</w:t>
      </w:r>
    </w:p>
    <w:p w14:paraId="3D3BC678" w14:textId="77777777" w:rsidR="00C12140" w:rsidRDefault="00C12140" w:rsidP="00C12140">
      <w:pPr>
        <w:pStyle w:val="WPAddition"/>
        <w:ind w:left="720"/>
      </w:pPr>
      <w:r>
        <w:rPr>
          <w:i/>
        </w:rPr>
        <w:t>Effects:</w:t>
      </w:r>
      <w:r>
        <w:t xml:space="preserve"> Defines a value R as follows:</w:t>
      </w:r>
    </w:p>
    <w:p w14:paraId="3939B6C5" w14:textId="77777777" w:rsidR="00C12140" w:rsidRPr="004646EA" w:rsidRDefault="00F97459" w:rsidP="00C12140">
      <w:pPr>
        <w:pStyle w:val="WPAddition"/>
        <w:numPr>
          <w:ilvl w:val="0"/>
          <w:numId w:val="2"/>
        </w:numPr>
        <w:rPr>
          <w:highlight w:val="lightGray"/>
        </w:rPr>
      </w:pPr>
      <w:r>
        <w:rPr>
          <w:highlight w:val="lightGray"/>
        </w:rPr>
        <w:t>I</w:t>
      </w:r>
      <w:r w:rsidR="00C12140" w:rsidRPr="004646EA">
        <w:rPr>
          <w:highlight w:val="lightGray"/>
        </w:rPr>
        <w:t xml:space="preserve">f </w:t>
      </w:r>
      <w:r w:rsidR="00C12140">
        <w:rPr>
          <w:rStyle w:val="CodeFont"/>
          <w:highlight w:val="lightGray"/>
        </w:rPr>
        <w:t>alloc_source</w:t>
      </w:r>
      <w:r w:rsidR="00C12140" w:rsidRPr="004646EA">
        <w:rPr>
          <w:rStyle w:val="CodeFont"/>
          <w:highlight w:val="lightGray"/>
        </w:rPr>
        <w:t>.get_memory_resource()</w:t>
      </w:r>
      <w:r w:rsidR="00C12140" w:rsidRPr="004646EA">
        <w:rPr>
          <w:highlight w:val="lightGray"/>
        </w:rPr>
        <w:t xml:space="preserve"> is well formed and </w:t>
      </w:r>
      <w:r w:rsidR="00C12140">
        <w:rPr>
          <w:rStyle w:val="CodeFont"/>
          <w:highlight w:val="lightGray"/>
        </w:rPr>
        <w:t>uses_allocator_v&lt;T</w:t>
      </w:r>
      <w:r w:rsidR="00C12140" w:rsidRPr="004646EA">
        <w:rPr>
          <w:rStyle w:val="CodeFont"/>
          <w:highlight w:val="lightGray"/>
        </w:rPr>
        <w:t>, memory_resource*&gt;</w:t>
      </w:r>
      <w:r w:rsidR="00C12140" w:rsidRPr="004646EA">
        <w:rPr>
          <w:highlight w:val="lightGray"/>
        </w:rPr>
        <w:t xml:space="preserve"> is true, then R is</w:t>
      </w:r>
      <w:r w:rsidR="00C12140">
        <w:rPr>
          <w:highlight w:val="lightGray"/>
        </w:rPr>
        <w:t xml:space="preserve"> an object of type T</w:t>
      </w:r>
      <w:r w:rsidR="00C12140" w:rsidRPr="004646EA">
        <w:rPr>
          <w:highlight w:val="lightGray"/>
        </w:rPr>
        <w:t xml:space="preserve"> constructed by </w:t>
      </w:r>
      <w:r w:rsidR="00C12140" w:rsidRPr="004646EA">
        <w:rPr>
          <w:i/>
          <w:highlight w:val="lightGray"/>
        </w:rPr>
        <w:t>uses-allocator construct</w:t>
      </w:r>
      <w:r w:rsidR="00C12140" w:rsidRPr="00C12140">
        <w:rPr>
          <w:i/>
          <w:highlight w:val="lightGray"/>
        </w:rPr>
        <w:t>ion</w:t>
      </w:r>
      <w:r w:rsidR="00C12140" w:rsidRPr="00C12140">
        <w:rPr>
          <w:highlight w:val="lightGray"/>
        </w:rPr>
        <w:t xml:space="preserve"> ([</w:t>
      </w:r>
      <w:proofErr w:type="spellStart"/>
      <w:r w:rsidR="00C12140" w:rsidRPr="00C12140">
        <w:rPr>
          <w:highlight w:val="lightGray"/>
        </w:rPr>
        <w:t>allocator.uses.construction</w:t>
      </w:r>
      <w:proofErr w:type="spellEnd"/>
      <w:r w:rsidR="00C12140" w:rsidRPr="00C12140">
        <w:rPr>
          <w:highlight w:val="lightGray"/>
        </w:rPr>
        <w:t>] in the C++ standard)</w:t>
      </w:r>
      <w:r w:rsidR="00C12140" w:rsidRPr="00C12140">
        <w:rPr>
          <w:rFonts w:ascii="LMRoman10-Bold" w:hAnsi="LMRoman10-Bold" w:cs="LMRoman10-Bold"/>
          <w:b/>
          <w:bCs/>
          <w:sz w:val="20"/>
          <w:szCs w:val="20"/>
          <w:highlight w:val="lightGray"/>
        </w:rPr>
        <w:t xml:space="preserve"> </w:t>
      </w:r>
      <w:r w:rsidR="00C12140" w:rsidRPr="00C12140">
        <w:rPr>
          <w:highlight w:val="lightGray"/>
        </w:rPr>
        <w:t xml:space="preserve">with </w:t>
      </w:r>
      <w:r w:rsidR="00C12140" w:rsidRPr="004646EA">
        <w:rPr>
          <w:highlight w:val="lightGray"/>
        </w:rPr>
        <w:t xml:space="preserve">allocator </w:t>
      </w:r>
      <w:r w:rsidR="00C12140">
        <w:rPr>
          <w:rStyle w:val="CodeFont"/>
          <w:highlight w:val="lightGray"/>
        </w:rPr>
        <w:t>alloc_source</w:t>
      </w:r>
      <w:r w:rsidR="00C12140" w:rsidRPr="004646EA">
        <w:rPr>
          <w:rStyle w:val="CodeFont"/>
          <w:highlight w:val="lightGray"/>
        </w:rPr>
        <w:t>.get_memory_resource()</w:t>
      </w:r>
      <w:r w:rsidR="00C12140" w:rsidRPr="004646EA">
        <w:rPr>
          <w:highlight w:val="lightGray"/>
        </w:rPr>
        <w:t xml:space="preserve"> and argument </w:t>
      </w:r>
      <w:r w:rsidR="00C12140" w:rsidRPr="004646EA">
        <w:rPr>
          <w:rStyle w:val="CodeFont"/>
          <w:highlight w:val="lightGray"/>
        </w:rPr>
        <w:t>std::forward&lt;T&gt;(other)</w:t>
      </w:r>
      <w:r w:rsidR="00C12140" w:rsidRPr="004646EA">
        <w:rPr>
          <w:highlight w:val="lightGray"/>
        </w:rPr>
        <w:t>.</w:t>
      </w:r>
    </w:p>
    <w:p w14:paraId="762580D9" w14:textId="77777777" w:rsidR="00C12140" w:rsidRPr="009C1099" w:rsidRDefault="00C12140" w:rsidP="00C12140">
      <w:pPr>
        <w:pStyle w:val="WPAddition"/>
        <w:numPr>
          <w:ilvl w:val="0"/>
          <w:numId w:val="2"/>
        </w:numPr>
      </w:pPr>
      <w:r w:rsidRPr="00F97459">
        <w:rPr>
          <w:highlight w:val="lightGray"/>
        </w:rPr>
        <w:t>Otherwise</w:t>
      </w:r>
      <w:r>
        <w:t xml:space="preserve">, if </w:t>
      </w:r>
      <w:r>
        <w:rPr>
          <w:rStyle w:val="CodeFont"/>
        </w:rPr>
        <w:t>alloc_source.get_allocator()</w:t>
      </w:r>
      <w:r>
        <w:t xml:space="preserve"> is well formed and </w:t>
      </w:r>
      <w:r>
        <w:rPr>
          <w:rStyle w:val="CodeFont"/>
        </w:rPr>
        <w:t>uses_allocator_v&lt;T, decltype(alloc_source.get_allocator())&gt;</w:t>
      </w:r>
      <w:r>
        <w:t xml:space="preserve"> is true, then R is an object of type T constructed by </w:t>
      </w:r>
      <w:r>
        <w:rPr>
          <w:i/>
        </w:rPr>
        <w:t>uses-allocator construction</w:t>
      </w:r>
      <w:r>
        <w:t xml:space="preserve"> </w:t>
      </w:r>
      <w:r w:rsidRPr="00C12140">
        <w:t>([</w:t>
      </w:r>
      <w:proofErr w:type="spellStart"/>
      <w:r w:rsidRPr="00C12140">
        <w:t>allocator.uses.construction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alloc_source.get_allocator()</w:t>
      </w:r>
      <w:r>
        <w:t xml:space="preserve"> and argument </w:t>
      </w:r>
      <w:r>
        <w:rPr>
          <w:rStyle w:val="CodeFont"/>
        </w:rPr>
        <w:t>std::forward&lt;T&gt;(other)</w:t>
      </w:r>
      <w:r>
        <w:t>.</w:t>
      </w:r>
    </w:p>
    <w:p w14:paraId="17CD0A82" w14:textId="77777777" w:rsidR="00C12140" w:rsidRPr="00C12140" w:rsidRDefault="00C12140" w:rsidP="00C12140">
      <w:pPr>
        <w:pStyle w:val="WPAddition"/>
        <w:numPr>
          <w:ilvl w:val="0"/>
          <w:numId w:val="2"/>
        </w:numPr>
        <w:rPr>
          <w:rStyle w:val="CodeFont"/>
          <w:rFonts w:ascii="Times New Roman" w:hAnsi="Times New Roman"/>
          <w:noProof w:val="0"/>
        </w:rPr>
      </w:pPr>
      <w:r>
        <w:t xml:space="preserve">Otherwise, R is </w:t>
      </w:r>
      <w:r>
        <w:rPr>
          <w:rStyle w:val="CodeFont"/>
        </w:rPr>
        <w:t>std::forward&lt;T&gt;(other)</w:t>
      </w:r>
    </w:p>
    <w:p w14:paraId="3018D280" w14:textId="77777777" w:rsidR="00C12140" w:rsidRPr="00C12140" w:rsidRDefault="00C12140" w:rsidP="00C12140">
      <w:pPr>
        <w:pStyle w:val="WPAddition"/>
        <w:ind w:left="720"/>
      </w:pPr>
      <w:r w:rsidRPr="00C12140">
        <w:rPr>
          <w:i/>
        </w:rPr>
        <w:t>Returns</w:t>
      </w:r>
      <w:r>
        <w:rPr>
          <w:i/>
        </w:rPr>
        <w:t>:</w:t>
      </w:r>
      <w:r>
        <w:t xml:space="preserve"> The value R, as defined in the </w:t>
      </w:r>
      <w:r>
        <w:rPr>
          <w:i/>
        </w:rPr>
        <w:t>effects</w:t>
      </w:r>
      <w:r>
        <w:t xml:space="preserve"> clause, above.</w:t>
      </w:r>
    </w:p>
    <w:p w14:paraId="435057F5" w14:textId="2FA779F7" w:rsidR="00C12140" w:rsidRPr="00644EE6" w:rsidRDefault="00C12140" w:rsidP="00C12140">
      <w:pPr>
        <w:pStyle w:val="Guidance"/>
      </w:pPr>
      <w:r w:rsidRPr="00644EE6">
        <w:t xml:space="preserve">The following </w:t>
      </w:r>
      <w:r>
        <w:t xml:space="preserve">is </w:t>
      </w:r>
      <w:r w:rsidRPr="00644EE6">
        <w:t xml:space="preserve">proposed instead of, or in addition to, the previous </w:t>
      </w:r>
      <w:r>
        <w:t xml:space="preserve">(two-argument) </w:t>
      </w:r>
      <w:r w:rsidRPr="00644EE6">
        <w:t>function te</w:t>
      </w:r>
      <w:r>
        <w:t>mplate</w:t>
      </w:r>
      <w:r w:rsidR="00F40207">
        <w:t>s</w:t>
      </w:r>
      <w:r w:rsidRPr="00644EE6">
        <w:t>.</w:t>
      </w:r>
    </w:p>
    <w:p w14:paraId="7C4B3B93" w14:textId="68AF4182" w:rsidR="00C12140" w:rsidRPr="00C12140" w:rsidRDefault="00C12140" w:rsidP="00C12140">
      <w:pPr>
        <w:pStyle w:val="WPCodeAddition"/>
      </w:pPr>
      <w:r w:rsidRPr="00C12140">
        <w:t>template &lt;class T&gt;</w:t>
      </w:r>
    </w:p>
    <w:p w14:paraId="6D3973FB" w14:textId="06EBDFCE" w:rsidR="00C12140" w:rsidRDefault="00C12140" w:rsidP="00C12140">
      <w:pPr>
        <w:pStyle w:val="WPCodeAddition"/>
      </w:pPr>
      <w:r w:rsidRPr="00C12140">
        <w:t xml:space="preserve">  </w:t>
      </w:r>
      <w:r w:rsidR="00F40207">
        <w:t>T&amp;</w:t>
      </w:r>
      <w:r w:rsidR="006A7E0E" w:rsidRPr="00C12140">
        <w:t xml:space="preserve"> </w:t>
      </w:r>
      <w:r w:rsidR="00006855">
        <w:t>swap_assign</w:t>
      </w:r>
      <w:r w:rsidRPr="00C12140">
        <w:t>(</w:t>
      </w:r>
      <w:r w:rsidR="00F40207">
        <w:t>T&amp;</w:t>
      </w:r>
      <w:r w:rsidRPr="00C12140">
        <w:t xml:space="preserve"> lhs, </w:t>
      </w:r>
      <w:r w:rsidR="00884BF5">
        <w:t>decay_t</w:t>
      </w:r>
      <w:r w:rsidR="00F40207">
        <w:t>&lt;</w:t>
      </w:r>
      <w:r w:rsidR="00F533C4">
        <w:t>T</w:t>
      </w:r>
      <w:r w:rsidR="00F40207">
        <w:t>&gt;</w:t>
      </w:r>
      <w:r w:rsidR="002F60B9">
        <w:t xml:space="preserve"> const</w:t>
      </w:r>
      <w:r w:rsidRPr="00C12140">
        <w:t>&amp; rhs);</w:t>
      </w:r>
    </w:p>
    <w:p w14:paraId="7587A179" w14:textId="77777777" w:rsidR="00F97459" w:rsidRDefault="00F97459" w:rsidP="00F97459">
      <w:pPr>
        <w:pStyle w:val="WPAddition"/>
        <w:ind w:left="720"/>
      </w:pPr>
      <w:r>
        <w:rPr>
          <w:i/>
        </w:rPr>
        <w:t>Effects:</w:t>
      </w:r>
      <w:r>
        <w:t xml:space="preserve"> </w:t>
      </w:r>
      <w:r w:rsidRPr="00F97459">
        <w:rPr>
          <w:rStyle w:val="CodeFont"/>
        </w:rPr>
        <w:t>swap(lhs, R)</w:t>
      </w:r>
      <w:r w:rsidRPr="00F97459">
        <w:t xml:space="preserve">, </w:t>
      </w:r>
      <w:r>
        <w:t>where R is defined as follows:</w:t>
      </w:r>
    </w:p>
    <w:p w14:paraId="6F4A8D66" w14:textId="09906AD0" w:rsidR="00F97459" w:rsidRPr="004646EA" w:rsidRDefault="00F97459" w:rsidP="00F97459">
      <w:pPr>
        <w:pStyle w:val="WPAddition"/>
        <w:numPr>
          <w:ilvl w:val="0"/>
          <w:numId w:val="2"/>
        </w:numPr>
        <w:rPr>
          <w:highlight w:val="lightGray"/>
        </w:rPr>
      </w:pPr>
      <w:r>
        <w:rPr>
          <w:highlight w:val="lightGray"/>
        </w:rPr>
        <w:t>I</w:t>
      </w:r>
      <w:r w:rsidRPr="004646EA">
        <w:rPr>
          <w:highlight w:val="lightGray"/>
        </w:rPr>
        <w:t xml:space="preserve">f </w:t>
      </w:r>
      <w:r>
        <w:rPr>
          <w:rStyle w:val="CodeFont"/>
          <w:highlight w:val="lightGray"/>
        </w:rPr>
        <w:t>lhs</w:t>
      </w:r>
      <w:r w:rsidRPr="004646EA">
        <w:rPr>
          <w:rStyle w:val="CodeFont"/>
          <w:highlight w:val="lightGray"/>
        </w:rPr>
        <w:t>.get_memory_resource()</w:t>
      </w:r>
      <w:r w:rsidRPr="004646EA">
        <w:rPr>
          <w:highlight w:val="lightGray"/>
        </w:rPr>
        <w:t xml:space="preserve"> is well formed and </w:t>
      </w:r>
      <w:r>
        <w:rPr>
          <w:rStyle w:val="CodeFont"/>
          <w:highlight w:val="lightGray"/>
        </w:rPr>
        <w:t>uses_allocator_v&lt;T</w:t>
      </w:r>
      <w:r w:rsidRPr="004646EA">
        <w:rPr>
          <w:rStyle w:val="CodeFont"/>
          <w:highlight w:val="lightGray"/>
        </w:rPr>
        <w:t>, memory_resource*&gt;</w:t>
      </w:r>
      <w:r w:rsidRPr="004646EA">
        <w:rPr>
          <w:highlight w:val="lightGray"/>
        </w:rPr>
        <w:t xml:space="preserve"> is true, then R is</w:t>
      </w:r>
      <w:r>
        <w:rPr>
          <w:highlight w:val="lightGray"/>
        </w:rPr>
        <w:t xml:space="preserve"> an object of type T</w:t>
      </w:r>
      <w:r w:rsidRPr="004646EA">
        <w:rPr>
          <w:highlight w:val="lightGray"/>
        </w:rPr>
        <w:t xml:space="preserve"> constructed by </w:t>
      </w:r>
      <w:r w:rsidRPr="004646EA">
        <w:rPr>
          <w:i/>
          <w:highlight w:val="lightGray"/>
        </w:rPr>
        <w:t>uses-allocator construct</w:t>
      </w:r>
      <w:r w:rsidRPr="00C12140">
        <w:rPr>
          <w:i/>
          <w:highlight w:val="lightGray"/>
        </w:rPr>
        <w:t>ion</w:t>
      </w:r>
      <w:r w:rsidRPr="00C12140">
        <w:rPr>
          <w:highlight w:val="lightGray"/>
        </w:rPr>
        <w:t xml:space="preserve"> ([</w:t>
      </w:r>
      <w:proofErr w:type="spellStart"/>
      <w:r w:rsidRPr="00C12140">
        <w:rPr>
          <w:highlight w:val="lightGray"/>
        </w:rPr>
        <w:t>allocator.uses.construction</w:t>
      </w:r>
      <w:proofErr w:type="spellEnd"/>
      <w:r w:rsidRPr="00C12140">
        <w:rPr>
          <w:highlight w:val="lightGray"/>
        </w:rPr>
        <w:t>] in the C++ standard)</w:t>
      </w:r>
      <w:r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Pr>
          <w:rStyle w:val="CodeFont"/>
          <w:highlight w:val="lightGray"/>
        </w:rPr>
        <w:t>lhs</w:t>
      </w:r>
      <w:r w:rsidRPr="004646EA">
        <w:rPr>
          <w:rStyle w:val="CodeFont"/>
          <w:highlight w:val="lightGray"/>
        </w:rPr>
        <w:t>.get_memory_resource()</w:t>
      </w:r>
      <w:r w:rsidRPr="004646EA">
        <w:rPr>
          <w:highlight w:val="lightGray"/>
        </w:rPr>
        <w:t xml:space="preserve"> and argument </w:t>
      </w:r>
      <w:r>
        <w:rPr>
          <w:rStyle w:val="CodeFont"/>
          <w:highlight w:val="lightGray"/>
        </w:rPr>
        <w:t>rhs</w:t>
      </w:r>
      <w:del w:id="14" w:author="Halpern, Pablo G" w:date="2016-02-29T15:30:00Z">
        <w:r w:rsidR="002F60B9" w:rsidDel="00FF5A6F">
          <w:rPr>
            <w:highlight w:val="lightGray"/>
          </w:rPr>
          <w:delText xml:space="preserve"> for </w:delText>
        </w:r>
        <w:r w:rsidR="002F60B9" w:rsidDel="00FF5A6F">
          <w:rPr>
            <w:rStyle w:val="CodeFont"/>
            <w:highlight w:val="lightGray"/>
          </w:rPr>
          <w:delText>copy_swap</w:delText>
        </w:r>
        <w:r w:rsidR="002F60B9" w:rsidDel="00FF5A6F">
          <w:rPr>
            <w:highlight w:val="lightGray"/>
          </w:rPr>
          <w:delText xml:space="preserve"> or </w:delText>
        </w:r>
        <w:r w:rsidR="002F60B9" w:rsidDel="00FF5A6F">
          <w:rPr>
            <w:rStyle w:val="CodeFont"/>
            <w:highlight w:val="lightGray"/>
          </w:rPr>
          <w:delText>std::move(rhs)</w:delText>
        </w:r>
        <w:r w:rsidR="002F60B9" w:rsidDel="00FF5A6F">
          <w:rPr>
            <w:highlight w:val="lightGray"/>
          </w:rPr>
          <w:delText xml:space="preserve"> for move swap</w:delText>
        </w:r>
      </w:del>
      <w:r w:rsidRPr="004646EA">
        <w:rPr>
          <w:highlight w:val="lightGray"/>
        </w:rPr>
        <w:t>.</w:t>
      </w:r>
    </w:p>
    <w:p w14:paraId="28E33F88" w14:textId="77777777" w:rsidR="00973CC5" w:rsidRDefault="00F97459" w:rsidP="00F97459">
      <w:pPr>
        <w:pStyle w:val="WPAddition"/>
        <w:numPr>
          <w:ilvl w:val="0"/>
          <w:numId w:val="2"/>
        </w:numPr>
      </w:pPr>
      <w:r w:rsidRPr="00F97459">
        <w:rPr>
          <w:highlight w:val="lightGray"/>
        </w:rPr>
        <w:t>Otherwise</w:t>
      </w:r>
      <w:r>
        <w:t xml:space="preserve">, if </w:t>
      </w:r>
      <w:r>
        <w:rPr>
          <w:rStyle w:val="CodeFont"/>
        </w:rPr>
        <w:t>lhs.get_allocator()</w:t>
      </w:r>
      <w:r>
        <w:t xml:space="preserve"> is well formed and </w:t>
      </w:r>
      <w:r>
        <w:rPr>
          <w:rStyle w:val="CodeFont"/>
        </w:rPr>
        <w:t>uses_allocator_v&lt;T, decltype(lhs.get_allocator())&gt;</w:t>
      </w:r>
      <w:r>
        <w:t xml:space="preserve"> is true,</w:t>
      </w:r>
    </w:p>
    <w:p w14:paraId="34EA57A7" w14:textId="4EA105A7" w:rsidR="005A7891" w:rsidRDefault="005A7891" w:rsidP="005A7891">
      <w:pPr>
        <w:pStyle w:val="WPAddition"/>
        <w:numPr>
          <w:ilvl w:val="1"/>
          <w:numId w:val="2"/>
        </w:numPr>
      </w:pPr>
      <w:r>
        <w:t>I</w:t>
      </w:r>
      <w:r w:rsidR="002F60B9" w:rsidRPr="002F60B9">
        <w:t>f</w:t>
      </w:r>
      <w:r w:rsidR="00AA40D4">
        <w:t xml:space="preserve"> </w:t>
      </w:r>
      <w:r w:rsidR="00973CC5">
        <w:rPr>
          <w:rStyle w:val="CodeFont"/>
        </w:rPr>
        <w:t>allocator_traits&lt;decltype(lhs.get_allocator()</w:t>
      </w:r>
      <w:r w:rsidR="005C7019">
        <w:rPr>
          <w:rStyle w:val="CodeFont"/>
        </w:rPr>
        <w:t>)</w:t>
      </w:r>
      <w:r w:rsidR="00973CC5">
        <w:rPr>
          <w:rStyle w:val="CodeFont"/>
        </w:rPr>
        <w:t>&gt;::propa</w:t>
      </w:r>
      <w:r w:rsidR="00973CC5">
        <w:rPr>
          <w:rStyle w:val="CodeFont"/>
        </w:rPr>
        <w:lastRenderedPageBreak/>
        <w:t>gate_on_container_copy</w:t>
      </w:r>
      <w:r w:rsidR="00DB7AD5">
        <w:rPr>
          <w:rStyle w:val="CodeFont"/>
        </w:rPr>
        <w:t>_assignment</w:t>
      </w:r>
      <w:r w:rsidR="00973CC5">
        <w:rPr>
          <w:rStyle w:val="CodeFont"/>
        </w:rPr>
        <w:t>::value</w:t>
      </w:r>
      <w:r w:rsidR="00973CC5">
        <w:t xml:space="preserve"> is </w:t>
      </w:r>
      <w:r w:rsidR="00973CC5">
        <w:rPr>
          <w:rStyle w:val="CodeFont"/>
        </w:rPr>
        <w:t>true</w:t>
      </w:r>
      <w:r w:rsidR="00973CC5">
        <w:t xml:space="preserve">, then R is an object of type T constructed by </w:t>
      </w:r>
      <w:r w:rsidR="00973CC5">
        <w:rPr>
          <w:i/>
        </w:rPr>
        <w:t>uses-allocator construction</w:t>
      </w:r>
      <w:r w:rsidR="00973CC5">
        <w:t xml:space="preserve"> </w:t>
      </w:r>
      <w:r w:rsidR="00973CC5" w:rsidRPr="00C12140">
        <w:t>([</w:t>
      </w:r>
      <w:proofErr w:type="spellStart"/>
      <w:r w:rsidR="00973CC5" w:rsidRPr="00C12140">
        <w:t>allocator.uses.construction</w:t>
      </w:r>
      <w:proofErr w:type="spellEnd"/>
      <w:r w:rsidR="00973CC5" w:rsidRPr="00C12140">
        <w:t>]</w:t>
      </w:r>
      <w:r w:rsidR="00973CC5">
        <w:t xml:space="preserve"> in the C++ standard</w:t>
      </w:r>
      <w:r w:rsidR="00973CC5" w:rsidRPr="00C12140">
        <w:t>)</w:t>
      </w:r>
      <w:r w:rsidR="00973CC5">
        <w:rPr>
          <w:rFonts w:ascii="LMRoman10-Bold" w:hAnsi="LMRoman10-Bold" w:cs="LMRoman10-Bold"/>
          <w:b/>
          <w:bCs/>
          <w:sz w:val="20"/>
          <w:szCs w:val="20"/>
        </w:rPr>
        <w:t xml:space="preserve"> </w:t>
      </w:r>
      <w:r w:rsidR="00973CC5">
        <w:t xml:space="preserve">with allocator </w:t>
      </w:r>
      <w:r w:rsidR="00973CC5">
        <w:rPr>
          <w:rStyle w:val="CodeFont"/>
        </w:rPr>
        <w:t>rhs.get_allocator()</w:t>
      </w:r>
      <w:r w:rsidR="00973CC5">
        <w:t xml:space="preserve"> and argument </w:t>
      </w:r>
      <w:r w:rsidR="00973CC5">
        <w:rPr>
          <w:rStyle w:val="CodeFont"/>
        </w:rPr>
        <w:t>std::forward&lt;T&gt;(rhs)</w:t>
      </w:r>
      <w:ins w:id="15" w:author="Halpern, Pablo G" w:date="2016-03-01T13:55:00Z">
        <w:r w:rsidR="00D91FEA">
          <w:t>. [</w:t>
        </w:r>
        <w:r w:rsidR="00D91FEA">
          <w:rPr>
            <w:i/>
          </w:rPr>
          <w:t>Note</w:t>
        </w:r>
        <w:r w:rsidR="00D91FEA">
          <w:t>: if the</w:t>
        </w:r>
      </w:ins>
      <w:ins w:id="16" w:author="Halpern, Pablo G" w:date="2016-03-01T13:56:00Z">
        <w:r w:rsidR="00D91FEA">
          <w:t xml:space="preserve"> allocator’s</w:t>
        </w:r>
      </w:ins>
      <w:ins w:id="17" w:author="Halpern, Pablo G" w:date="2016-03-01T13:55:00Z">
        <w:r w:rsidR="00D91FEA">
          <w:t xml:space="preserve"> </w:t>
        </w:r>
        <w:r w:rsidR="00D91FEA">
          <w:rPr>
            <w:rStyle w:val="CodeFont"/>
          </w:rPr>
          <w:t>propagate_on_container_swap</w:t>
        </w:r>
        <w:r w:rsidR="00D91FEA">
          <w:t xml:space="preserve"> trait is false, </w:t>
        </w:r>
      </w:ins>
      <w:ins w:id="18" w:author="Halpern, Pablo G" w:date="2016-03-01T13:56:00Z">
        <w:r w:rsidR="00D91FEA">
          <w:t xml:space="preserve">then the </w:t>
        </w:r>
        <w:r w:rsidR="00D91FEA">
          <w:rPr>
            <w:rStyle w:val="CodeFont"/>
          </w:rPr>
          <w:t>swap(lsh, R)</w:t>
        </w:r>
      </w:ins>
      <w:ins w:id="19" w:author="Halpern, Pablo G" w:date="2016-03-01T13:57:00Z">
        <w:r w:rsidR="00D91FEA">
          <w:t xml:space="preserve"> </w:t>
        </w:r>
      </w:ins>
      <w:ins w:id="20" w:author="Halpern, Pablo G" w:date="2016-03-01T13:58:00Z">
        <w:r w:rsidR="00D91FEA">
          <w:t>might</w:t>
        </w:r>
      </w:ins>
      <w:ins w:id="21" w:author="Halpern, Pablo G" w:date="2016-03-01T13:57:00Z">
        <w:r w:rsidR="00D91FEA">
          <w:t xml:space="preserve"> produce unexpected results, including undefined behavior – </w:t>
        </w:r>
        <w:r w:rsidR="00D91FEA">
          <w:rPr>
            <w:i/>
          </w:rPr>
          <w:t>end note</w:t>
        </w:r>
        <w:r w:rsidR="00D91FEA">
          <w:t>]</w:t>
        </w:r>
      </w:ins>
    </w:p>
    <w:p w14:paraId="44FDC19F" w14:textId="033903C2" w:rsidR="002F60B9" w:rsidRPr="009C1099" w:rsidRDefault="005A7891" w:rsidP="005A7891">
      <w:pPr>
        <w:pStyle w:val="WPAddition"/>
        <w:numPr>
          <w:ilvl w:val="1"/>
          <w:numId w:val="2"/>
        </w:numPr>
      </w:pPr>
      <w:r>
        <w:t>O</w:t>
      </w:r>
      <w:r w:rsidR="002F60B9">
        <w:t xml:space="preserve">therwise R is an object of type T constructed by </w:t>
      </w:r>
      <w:r w:rsidR="002F60B9">
        <w:rPr>
          <w:i/>
        </w:rPr>
        <w:t>uses-allocator construction</w:t>
      </w:r>
      <w:r w:rsidR="002F60B9">
        <w:t xml:space="preserve"> </w:t>
      </w:r>
      <w:r w:rsidR="002F60B9" w:rsidRPr="00C12140">
        <w:t>([</w:t>
      </w:r>
      <w:proofErr w:type="spellStart"/>
      <w:r w:rsidR="002F60B9" w:rsidRPr="00C12140">
        <w:t>allocator.uses.construction</w:t>
      </w:r>
      <w:proofErr w:type="spellEnd"/>
      <w:r w:rsidR="002F60B9" w:rsidRPr="00C12140">
        <w:t>]</w:t>
      </w:r>
      <w:r w:rsidR="002F60B9">
        <w:t xml:space="preserve"> in the C++ standard</w:t>
      </w:r>
      <w:r w:rsidR="002F60B9" w:rsidRPr="00C12140">
        <w:t>)</w:t>
      </w:r>
      <w:r w:rsidR="002F60B9">
        <w:rPr>
          <w:rFonts w:ascii="LMRoman10-Bold" w:hAnsi="LMRoman10-Bold" w:cs="LMRoman10-Bold"/>
          <w:b/>
          <w:bCs/>
          <w:sz w:val="20"/>
          <w:szCs w:val="20"/>
        </w:rPr>
        <w:t xml:space="preserve"> </w:t>
      </w:r>
      <w:r w:rsidR="002F60B9">
        <w:t xml:space="preserve">with allocator </w:t>
      </w:r>
      <w:r w:rsidR="002F60B9">
        <w:rPr>
          <w:rStyle w:val="CodeFont"/>
        </w:rPr>
        <w:t>lhs.get_allocator()</w:t>
      </w:r>
      <w:r w:rsidR="002F60B9">
        <w:t xml:space="preserve"> and argument </w:t>
      </w:r>
      <w:r w:rsidR="002F60B9">
        <w:rPr>
          <w:rStyle w:val="CodeFont"/>
        </w:rPr>
        <w:t>rhs</w:t>
      </w:r>
      <w:r w:rsidR="00973CC5">
        <w:t>.</w:t>
      </w:r>
    </w:p>
    <w:p w14:paraId="445980CB" w14:textId="1B743C64" w:rsidR="00F97459" w:rsidRPr="00C12140" w:rsidRDefault="00F97459" w:rsidP="00F97459">
      <w:pPr>
        <w:pStyle w:val="WPAddition"/>
        <w:numPr>
          <w:ilvl w:val="0"/>
          <w:numId w:val="2"/>
        </w:numPr>
        <w:rPr>
          <w:rStyle w:val="CodeFont"/>
          <w:rFonts w:ascii="Times New Roman" w:hAnsi="Times New Roman"/>
          <w:noProof w:val="0"/>
        </w:rPr>
      </w:pPr>
      <w:r>
        <w:t xml:space="preserve">Otherwise, R is </w:t>
      </w:r>
      <w:r w:rsidR="002F60B9">
        <w:rPr>
          <w:rStyle w:val="CodeFont"/>
        </w:rPr>
        <w:t>rhs</w:t>
      </w:r>
      <w:r w:rsidR="002F60B9">
        <w:t>.</w:t>
      </w:r>
    </w:p>
    <w:p w14:paraId="38AED300" w14:textId="77777777" w:rsidR="00F97459" w:rsidRPr="00F97459" w:rsidRDefault="00F97459" w:rsidP="00F97459">
      <w:pPr>
        <w:pStyle w:val="WPAddition"/>
        <w:ind w:left="720"/>
        <w:rPr>
          <w:rStyle w:val="CodeFont"/>
        </w:rPr>
      </w:pPr>
      <w:r w:rsidRPr="00C12140">
        <w:rPr>
          <w:i/>
        </w:rPr>
        <w:t>Returns</w:t>
      </w:r>
      <w:r>
        <w:rPr>
          <w:i/>
        </w:rPr>
        <w:t>:</w:t>
      </w:r>
      <w:r>
        <w:t xml:space="preserve"> </w:t>
      </w:r>
      <w:r>
        <w:rPr>
          <w:rStyle w:val="CodeFont"/>
        </w:rPr>
        <w:t>lhs</w:t>
      </w:r>
    </w:p>
    <w:p w14:paraId="61DC0152" w14:textId="77777777" w:rsidR="005A7891" w:rsidRDefault="005A7891" w:rsidP="00F6285A">
      <w:pPr>
        <w:pStyle w:val="WPCodeAddition"/>
        <w:keepNext/>
      </w:pPr>
      <w:r>
        <w:t>template &lt;class T&gt;</w:t>
      </w:r>
    </w:p>
    <w:p w14:paraId="502B7F6E" w14:textId="237966F2" w:rsidR="005A7891" w:rsidRPr="00C12140" w:rsidRDefault="005A7891" w:rsidP="005A7891">
      <w:pPr>
        <w:pStyle w:val="WPCodeAddition"/>
      </w:pPr>
      <w:r>
        <w:t xml:space="preserve">  T&amp; </w:t>
      </w:r>
      <w:r w:rsidR="00006855">
        <w:t>swap_assign</w:t>
      </w:r>
      <w:r>
        <w:t>(T&amp;</w:t>
      </w:r>
      <w:r w:rsidRPr="00C12140">
        <w:t xml:space="preserve"> </w:t>
      </w:r>
      <w:r>
        <w:t xml:space="preserve">lhs, </w:t>
      </w:r>
      <w:r w:rsidR="00884BF5">
        <w:t>decay_t</w:t>
      </w:r>
      <w:r>
        <w:t>&lt;T&gt;&amp;&amp; rhs);</w:t>
      </w:r>
    </w:p>
    <w:p w14:paraId="33507746" w14:textId="77777777" w:rsidR="005A7891" w:rsidRDefault="005A7891" w:rsidP="005A7891">
      <w:pPr>
        <w:pStyle w:val="WPAddition"/>
        <w:ind w:left="720"/>
      </w:pPr>
      <w:r>
        <w:rPr>
          <w:i/>
        </w:rPr>
        <w:t>Effects:</w:t>
      </w:r>
      <w:r>
        <w:t xml:space="preserve"> </w:t>
      </w:r>
      <w:r w:rsidRPr="00F97459">
        <w:rPr>
          <w:rStyle w:val="CodeFont"/>
        </w:rPr>
        <w:t>swap(lhs, R)</w:t>
      </w:r>
      <w:r w:rsidRPr="00F97459">
        <w:t xml:space="preserve">, </w:t>
      </w:r>
      <w:r>
        <w:t>where R is defined as follows:</w:t>
      </w:r>
    </w:p>
    <w:p w14:paraId="30FC7D71" w14:textId="7D828D5D" w:rsidR="005A7891" w:rsidRPr="004646EA" w:rsidRDefault="005A7891" w:rsidP="005A7891">
      <w:pPr>
        <w:pStyle w:val="WPAddition"/>
        <w:numPr>
          <w:ilvl w:val="0"/>
          <w:numId w:val="2"/>
        </w:numPr>
        <w:rPr>
          <w:highlight w:val="lightGray"/>
        </w:rPr>
      </w:pPr>
      <w:r>
        <w:rPr>
          <w:highlight w:val="lightGray"/>
        </w:rPr>
        <w:t>I</w:t>
      </w:r>
      <w:r w:rsidRPr="004646EA">
        <w:rPr>
          <w:highlight w:val="lightGray"/>
        </w:rPr>
        <w:t xml:space="preserve">f </w:t>
      </w:r>
      <w:r>
        <w:rPr>
          <w:rStyle w:val="CodeFont"/>
          <w:highlight w:val="lightGray"/>
        </w:rPr>
        <w:t>lhs</w:t>
      </w:r>
      <w:r w:rsidRPr="004646EA">
        <w:rPr>
          <w:rStyle w:val="CodeFont"/>
          <w:highlight w:val="lightGray"/>
        </w:rPr>
        <w:t>.get_memory_resource()</w:t>
      </w:r>
      <w:r w:rsidRPr="004646EA">
        <w:rPr>
          <w:highlight w:val="lightGray"/>
        </w:rPr>
        <w:t xml:space="preserve"> is well formed and </w:t>
      </w:r>
      <w:r>
        <w:rPr>
          <w:rStyle w:val="CodeFont"/>
          <w:highlight w:val="lightGray"/>
        </w:rPr>
        <w:t>uses_allocator_v&lt;T</w:t>
      </w:r>
      <w:r w:rsidRPr="004646EA">
        <w:rPr>
          <w:rStyle w:val="CodeFont"/>
          <w:highlight w:val="lightGray"/>
        </w:rPr>
        <w:t>, memory_resource*&gt;</w:t>
      </w:r>
      <w:r w:rsidRPr="004646EA">
        <w:rPr>
          <w:highlight w:val="lightGray"/>
        </w:rPr>
        <w:t xml:space="preserve"> is true, then R is</w:t>
      </w:r>
      <w:r>
        <w:rPr>
          <w:highlight w:val="lightGray"/>
        </w:rPr>
        <w:t xml:space="preserve"> an object of type T</w:t>
      </w:r>
      <w:r w:rsidRPr="004646EA">
        <w:rPr>
          <w:highlight w:val="lightGray"/>
        </w:rPr>
        <w:t xml:space="preserve"> constructed by </w:t>
      </w:r>
      <w:r w:rsidRPr="004646EA">
        <w:rPr>
          <w:i/>
          <w:highlight w:val="lightGray"/>
        </w:rPr>
        <w:t>uses-allocator construct</w:t>
      </w:r>
      <w:r w:rsidRPr="00C12140">
        <w:rPr>
          <w:i/>
          <w:highlight w:val="lightGray"/>
        </w:rPr>
        <w:t>ion</w:t>
      </w:r>
      <w:r w:rsidRPr="00C12140">
        <w:rPr>
          <w:highlight w:val="lightGray"/>
        </w:rPr>
        <w:t xml:space="preserve"> ([</w:t>
      </w:r>
      <w:proofErr w:type="spellStart"/>
      <w:r w:rsidRPr="00C12140">
        <w:rPr>
          <w:highlight w:val="lightGray"/>
        </w:rPr>
        <w:t>allocator.uses.construction</w:t>
      </w:r>
      <w:proofErr w:type="spellEnd"/>
      <w:r w:rsidRPr="00C12140">
        <w:rPr>
          <w:highlight w:val="lightGray"/>
        </w:rPr>
        <w:t>] in the C++ standard)</w:t>
      </w:r>
      <w:r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Pr>
          <w:rStyle w:val="CodeFont"/>
          <w:highlight w:val="lightGray"/>
        </w:rPr>
        <w:t>lhs</w:t>
      </w:r>
      <w:r w:rsidRPr="004646EA">
        <w:rPr>
          <w:rStyle w:val="CodeFont"/>
          <w:highlight w:val="lightGray"/>
        </w:rPr>
        <w:t>.get_memory_resource()</w:t>
      </w:r>
      <w:r w:rsidRPr="004646EA">
        <w:rPr>
          <w:highlight w:val="lightGray"/>
        </w:rPr>
        <w:t xml:space="preserve"> and argument </w:t>
      </w:r>
      <w:del w:id="22" w:author="Halpern, Pablo G" w:date="2016-02-29T15:30:00Z">
        <w:r w:rsidDel="00FF5A6F">
          <w:rPr>
            <w:rStyle w:val="CodeFont"/>
            <w:highlight w:val="lightGray"/>
          </w:rPr>
          <w:delText>rhs</w:delText>
        </w:r>
        <w:r w:rsidDel="00FF5A6F">
          <w:rPr>
            <w:highlight w:val="lightGray"/>
          </w:rPr>
          <w:delText xml:space="preserve"> for </w:delText>
        </w:r>
        <w:r w:rsidDel="00FF5A6F">
          <w:rPr>
            <w:rStyle w:val="CodeFont"/>
            <w:highlight w:val="lightGray"/>
          </w:rPr>
          <w:delText>copy_swap</w:delText>
        </w:r>
        <w:r w:rsidDel="00FF5A6F">
          <w:rPr>
            <w:highlight w:val="lightGray"/>
          </w:rPr>
          <w:delText xml:space="preserve"> or </w:delText>
        </w:r>
      </w:del>
      <w:r>
        <w:rPr>
          <w:rStyle w:val="CodeFont"/>
          <w:highlight w:val="lightGray"/>
        </w:rPr>
        <w:t>std::move(rhs)</w:t>
      </w:r>
      <w:del w:id="23" w:author="Halpern, Pablo G" w:date="2016-02-29T15:30:00Z">
        <w:r w:rsidDel="00FF5A6F">
          <w:rPr>
            <w:highlight w:val="lightGray"/>
          </w:rPr>
          <w:delText xml:space="preserve"> for move swap</w:delText>
        </w:r>
      </w:del>
      <w:r w:rsidRPr="004646EA">
        <w:rPr>
          <w:highlight w:val="lightGray"/>
        </w:rPr>
        <w:t>.</w:t>
      </w:r>
    </w:p>
    <w:p w14:paraId="616516B0" w14:textId="77777777" w:rsidR="005A7891" w:rsidRDefault="005A7891" w:rsidP="005A7891">
      <w:pPr>
        <w:pStyle w:val="WPAddition"/>
        <w:numPr>
          <w:ilvl w:val="0"/>
          <w:numId w:val="2"/>
        </w:numPr>
      </w:pPr>
      <w:r w:rsidRPr="00F97459">
        <w:rPr>
          <w:highlight w:val="lightGray"/>
        </w:rPr>
        <w:t>Otherwise</w:t>
      </w:r>
      <w:r>
        <w:t xml:space="preserve">, if </w:t>
      </w:r>
      <w:r>
        <w:rPr>
          <w:rStyle w:val="CodeFont"/>
        </w:rPr>
        <w:t>lhs.get_allocator()</w:t>
      </w:r>
      <w:r>
        <w:t xml:space="preserve"> is well formed and </w:t>
      </w:r>
      <w:r>
        <w:rPr>
          <w:rStyle w:val="CodeFont"/>
        </w:rPr>
        <w:t>uses_allocator_v&lt;T, decltype(lhs.get_allocator())&gt;</w:t>
      </w:r>
      <w:r>
        <w:t xml:space="preserve"> is true,</w:t>
      </w:r>
    </w:p>
    <w:p w14:paraId="361C1A5C" w14:textId="1A7601E2" w:rsidR="005A7891" w:rsidRDefault="005A7891" w:rsidP="005A7891">
      <w:pPr>
        <w:pStyle w:val="WPAddition"/>
        <w:numPr>
          <w:ilvl w:val="1"/>
          <w:numId w:val="2"/>
        </w:numPr>
      </w:pPr>
      <w:r>
        <w:t xml:space="preserve">If </w:t>
      </w:r>
      <w:r>
        <w:rPr>
          <w:rStyle w:val="CodeFont"/>
        </w:rPr>
        <w:t>allocator_traits&lt;decltype(lhs.get_allocator())&gt;::propagate_on_container_move_assignment::value</w:t>
      </w:r>
      <w:r>
        <w:t xml:space="preserve"> is </w:t>
      </w:r>
      <w:r>
        <w:rPr>
          <w:rStyle w:val="CodeFont"/>
        </w:rPr>
        <w:t>true</w:t>
      </w:r>
      <w:r>
        <w:t xml:space="preserve">, then R is </w:t>
      </w:r>
      <w:r w:rsidRPr="00AA40D4">
        <w:rPr>
          <w:rStyle w:val="CodeFont"/>
        </w:rPr>
        <w:t>T(std::move(rhs))</w:t>
      </w:r>
      <w:r>
        <w:t>.</w:t>
      </w:r>
      <w:ins w:id="24" w:author="Halpern, Pablo G" w:date="2016-03-01T13:57:00Z">
        <w:r w:rsidR="00D91FEA">
          <w:t xml:space="preserve"> [</w:t>
        </w:r>
        <w:r w:rsidR="00D91FEA">
          <w:rPr>
            <w:i/>
          </w:rPr>
          <w:t>Note</w:t>
        </w:r>
        <w:r w:rsidR="00D91FEA">
          <w:t xml:space="preserve">: if the allocator’s </w:t>
        </w:r>
        <w:r w:rsidR="00D91FEA">
          <w:rPr>
            <w:rStyle w:val="CodeFont"/>
          </w:rPr>
          <w:t>propagate_on_container_swap</w:t>
        </w:r>
        <w:r w:rsidR="00D91FEA">
          <w:t xml:space="preserve"> trait is false, then the </w:t>
        </w:r>
        <w:r w:rsidR="00D91FEA">
          <w:rPr>
            <w:rStyle w:val="CodeFont"/>
          </w:rPr>
          <w:t>swap(lsh, R)</w:t>
        </w:r>
        <w:r w:rsidR="00D91FEA">
          <w:t xml:space="preserve"> </w:t>
        </w:r>
      </w:ins>
      <w:ins w:id="25" w:author="Halpern, Pablo G" w:date="2016-03-01T13:58:00Z">
        <w:r w:rsidR="00D91FEA">
          <w:t>might</w:t>
        </w:r>
      </w:ins>
      <w:ins w:id="26" w:author="Halpern, Pablo G" w:date="2016-03-01T13:57:00Z">
        <w:r w:rsidR="00D91FEA">
          <w:t xml:space="preserve"> produce unexpected results, including undefined behavior – </w:t>
        </w:r>
        <w:r w:rsidR="00D91FEA">
          <w:rPr>
            <w:i/>
          </w:rPr>
          <w:t>end note</w:t>
        </w:r>
        <w:r w:rsidR="00D91FEA">
          <w:t>]</w:t>
        </w:r>
      </w:ins>
    </w:p>
    <w:p w14:paraId="5361E694" w14:textId="32BDCADC" w:rsidR="005A7891" w:rsidRPr="009C1099" w:rsidRDefault="005A7891" w:rsidP="005A7891">
      <w:pPr>
        <w:pStyle w:val="WPAddition"/>
        <w:numPr>
          <w:ilvl w:val="1"/>
          <w:numId w:val="2"/>
        </w:numPr>
      </w:pPr>
      <w:r>
        <w:t xml:space="preserve">Otherwise R is an object of type T constructed by </w:t>
      </w:r>
      <w:r>
        <w:rPr>
          <w:i/>
        </w:rPr>
        <w:t>uses-allocator construction</w:t>
      </w:r>
      <w:r>
        <w:t xml:space="preserve"> </w:t>
      </w:r>
      <w:r w:rsidRPr="00C12140">
        <w:t>([</w:t>
      </w:r>
      <w:proofErr w:type="spellStart"/>
      <w:r w:rsidRPr="00C12140">
        <w:t>allocator.uses.construction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lhs.get_allocator()</w:t>
      </w:r>
      <w:r>
        <w:t xml:space="preserve"> and argument </w:t>
      </w:r>
      <w:r>
        <w:rPr>
          <w:rStyle w:val="CodeFont"/>
        </w:rPr>
        <w:t>std::move(rhs)</w:t>
      </w:r>
      <w:r>
        <w:t>.</w:t>
      </w:r>
    </w:p>
    <w:p w14:paraId="6DD79B99" w14:textId="77777777" w:rsidR="005A7891" w:rsidRPr="00C12140" w:rsidRDefault="005A7891" w:rsidP="005A7891">
      <w:pPr>
        <w:pStyle w:val="WPAddition"/>
        <w:numPr>
          <w:ilvl w:val="0"/>
          <w:numId w:val="2"/>
        </w:numPr>
        <w:rPr>
          <w:rStyle w:val="CodeFont"/>
          <w:rFonts w:ascii="Times New Roman" w:hAnsi="Times New Roman"/>
          <w:noProof w:val="0"/>
        </w:rPr>
      </w:pPr>
      <w:r>
        <w:t xml:space="preserve">Otherwise, R is </w:t>
      </w:r>
      <w:r>
        <w:rPr>
          <w:rStyle w:val="CodeFont"/>
        </w:rPr>
        <w:t>rhs</w:t>
      </w:r>
      <w:r>
        <w:t>.</w:t>
      </w:r>
    </w:p>
    <w:p w14:paraId="037922A3" w14:textId="77777777" w:rsidR="005A7891" w:rsidRPr="00F97459" w:rsidRDefault="005A7891" w:rsidP="005A7891">
      <w:pPr>
        <w:pStyle w:val="WPAddition"/>
        <w:ind w:left="720"/>
        <w:rPr>
          <w:rStyle w:val="CodeFont"/>
        </w:rPr>
      </w:pPr>
      <w:r w:rsidRPr="00C12140">
        <w:rPr>
          <w:i/>
        </w:rPr>
        <w:t>Returns</w:t>
      </w:r>
      <w:r>
        <w:rPr>
          <w:i/>
        </w:rPr>
        <w:t>:</w:t>
      </w:r>
      <w:r>
        <w:t xml:space="preserve"> </w:t>
      </w:r>
      <w:r>
        <w:rPr>
          <w:rStyle w:val="CodeFont"/>
        </w:rPr>
        <w:t>lhs</w:t>
      </w:r>
    </w:p>
    <w:p w14:paraId="25E16604" w14:textId="77777777" w:rsidR="00F97459" w:rsidRPr="00F97459" w:rsidRDefault="00F97459" w:rsidP="00C12140">
      <w:pPr>
        <w:pStyle w:val="WPAddition"/>
        <w:ind w:left="720"/>
      </w:pPr>
    </w:p>
    <w:sectPr w:rsidR="00F97459" w:rsidRPr="00F97459" w:rsidSect="00E75AF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274BB" w14:textId="77777777" w:rsidR="006207A2" w:rsidRDefault="006207A2" w:rsidP="0094796C">
      <w:pPr>
        <w:spacing w:after="0"/>
      </w:pPr>
      <w:r>
        <w:separator/>
      </w:r>
    </w:p>
  </w:endnote>
  <w:endnote w:type="continuationSeparator" w:id="0">
    <w:p w14:paraId="42F828B8" w14:textId="77777777" w:rsidR="006207A2" w:rsidRDefault="006207A2" w:rsidP="00947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6B81F" w14:textId="77777777" w:rsidR="00356EE0" w:rsidRDefault="00356E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230C8" w14:textId="56998501" w:rsidR="0094796C" w:rsidRDefault="00C63435" w:rsidP="00DA569D">
    <w:pPr>
      <w:pStyle w:val="Footer"/>
      <w:pBdr>
        <w:top w:val="single" w:sz="4" w:space="1" w:color="D9D9D9" w:themeColor="background1" w:themeShade="D9"/>
      </w:pBdr>
      <w:jc w:val="right"/>
    </w:pPr>
    <w:fldSimple w:instr=" DOCPROPERTY  &quot;Document number&quot;  \* MERGEFORMAT ">
      <w:ins w:id="27" w:author="Halpern, Pablo G" w:date="2016-03-01T14:05:00Z">
        <w:r w:rsidR="009C3977">
          <w:t>D0208Rr1</w:t>
        </w:r>
      </w:ins>
      <w:del w:id="28" w:author="Halpern, Pablo G" w:date="2016-02-29T15:43:00Z">
        <w:r w:rsidR="0065514F" w:rsidDel="00356EE0">
          <w:delText>P0208Rr0</w:delText>
        </w:r>
      </w:del>
    </w:fldSimple>
    <w:r w:rsidR="00315545">
      <w:t xml:space="preserve"> | </w:t>
    </w:r>
    <w:sdt>
      <w:sdtPr>
        <w:alias w:val="Title"/>
        <w:tag w:val=""/>
        <w:id w:val="1678760472"/>
        <w:placeholder>
          <w:docPart w:val="DA2201A744324EADA5B35E5040407A01"/>
        </w:placeholder>
        <w:dataBinding w:prefixMappings="xmlns:ns0='http://purl.org/dc/elements/1.1/' xmlns:ns1='http://schemas.openxmlformats.org/package/2006/metadata/core-properties' " w:xpath="/ns1:coreProperties[1]/ns0:title[1]" w:storeItemID="{6C3C8BC8-F283-45AE-878A-BAB7291924A1}"/>
        <w:text/>
      </w:sdtPr>
      <w:sdtEndPr/>
      <w:sdtContent>
        <w:r w:rsidR="00E25A26">
          <w:t>Copy-Swap Helper</w:t>
        </w:r>
      </w:sdtContent>
    </w:sdt>
    <w:r w:rsidR="00315545">
      <w:tab/>
    </w:r>
    <w:r w:rsidR="00315545">
      <w:tab/>
    </w:r>
    <w:sdt>
      <w:sdtPr>
        <w:id w:val="1539395757"/>
        <w:docPartObj>
          <w:docPartGallery w:val="Page Numbers (Bottom of Page)"/>
          <w:docPartUnique/>
        </w:docPartObj>
      </w:sdtPr>
      <w:sdtEndPr>
        <w:rPr>
          <w:color w:val="808080" w:themeColor="background1" w:themeShade="80"/>
          <w:spacing w:val="60"/>
        </w:rPr>
      </w:sdtEndPr>
      <w:sdtContent>
        <w:r w:rsidR="00C80C08">
          <w:fldChar w:fldCharType="begin"/>
        </w:r>
        <w:r w:rsidR="00DA569D">
          <w:instrText xml:space="preserve"> PAGE   \* MERGEFORMAT </w:instrText>
        </w:r>
        <w:r w:rsidR="00C80C08">
          <w:fldChar w:fldCharType="separate"/>
        </w:r>
        <w:r w:rsidR="000D7DD0">
          <w:rPr>
            <w:noProof/>
          </w:rPr>
          <w:t>3</w:t>
        </w:r>
        <w:r w:rsidR="00C80C08">
          <w:rPr>
            <w:noProof/>
          </w:rPr>
          <w:fldChar w:fldCharType="end"/>
        </w:r>
        <w:r w:rsidR="00DA569D">
          <w:rPr>
            <w:noProof/>
          </w:rPr>
          <w:t xml:space="preserve"> of </w:t>
        </w:r>
        <w:r w:rsidR="006207A2">
          <w:fldChar w:fldCharType="begin"/>
        </w:r>
        <w:r w:rsidR="006207A2">
          <w:instrText xml:space="preserve"> NUMPAGES   \* MERGEFORMAT </w:instrText>
        </w:r>
        <w:r w:rsidR="006207A2">
          <w:fldChar w:fldCharType="separate"/>
        </w:r>
        <w:r w:rsidR="000D7DD0">
          <w:rPr>
            <w:noProof/>
          </w:rPr>
          <w:t>5</w:t>
        </w:r>
        <w:r w:rsidR="006207A2">
          <w:rPr>
            <w:noProof/>
          </w:rPr>
          <w:fldChar w:fldCharType="end"/>
        </w:r>
        <w:r w:rsidR="00DA569D">
          <w:t xml:space="preserve"> | </w:t>
        </w:r>
        <w:r w:rsidR="00DA569D">
          <w:rPr>
            <w:color w:val="808080" w:themeColor="background1" w:themeShade="80"/>
            <w:spacing w:val="60"/>
          </w:rPr>
          <w:t>Page</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50E14" w14:textId="77777777" w:rsidR="00356EE0" w:rsidRDefault="00356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D7506" w14:textId="77777777" w:rsidR="006207A2" w:rsidRDefault="006207A2" w:rsidP="0094796C">
      <w:pPr>
        <w:spacing w:after="0"/>
      </w:pPr>
      <w:r>
        <w:separator/>
      </w:r>
    </w:p>
  </w:footnote>
  <w:footnote w:type="continuationSeparator" w:id="0">
    <w:p w14:paraId="110D6FF9" w14:textId="77777777" w:rsidR="006207A2" w:rsidRDefault="006207A2" w:rsidP="0094796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CB483" w14:textId="77777777" w:rsidR="00356EE0" w:rsidRDefault="00356E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54FA" w14:textId="77777777" w:rsidR="00356EE0" w:rsidRDefault="00356E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87577" w14:textId="77777777" w:rsidR="00356EE0" w:rsidRDefault="00356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A3B89"/>
    <w:multiLevelType w:val="hybridMultilevel"/>
    <w:tmpl w:val="91420FC0"/>
    <w:lvl w:ilvl="0" w:tplc="A38014F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621585"/>
    <w:multiLevelType w:val="hybridMultilevel"/>
    <w:tmpl w:val="5F50ECDA"/>
    <w:lvl w:ilvl="0" w:tplc="207A59B8">
      <w:start w:val="2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71"/>
    <w:rsid w:val="00006855"/>
    <w:rsid w:val="0005650B"/>
    <w:rsid w:val="000B1EDB"/>
    <w:rsid w:val="000C4D54"/>
    <w:rsid w:val="000D7DD0"/>
    <w:rsid w:val="001143D6"/>
    <w:rsid w:val="00166CC3"/>
    <w:rsid w:val="001839DA"/>
    <w:rsid w:val="00231245"/>
    <w:rsid w:val="002415FC"/>
    <w:rsid w:val="002C6D46"/>
    <w:rsid w:val="002E0075"/>
    <w:rsid w:val="002F60B9"/>
    <w:rsid w:val="00315545"/>
    <w:rsid w:val="00352A35"/>
    <w:rsid w:val="00356EE0"/>
    <w:rsid w:val="003832B1"/>
    <w:rsid w:val="003B29BB"/>
    <w:rsid w:val="00455751"/>
    <w:rsid w:val="004646EA"/>
    <w:rsid w:val="00493A9F"/>
    <w:rsid w:val="004A2C7F"/>
    <w:rsid w:val="004E1055"/>
    <w:rsid w:val="00556822"/>
    <w:rsid w:val="005A7891"/>
    <w:rsid w:val="005C7019"/>
    <w:rsid w:val="006207A2"/>
    <w:rsid w:val="00644EE6"/>
    <w:rsid w:val="0065514F"/>
    <w:rsid w:val="00670D14"/>
    <w:rsid w:val="006803AA"/>
    <w:rsid w:val="00685F19"/>
    <w:rsid w:val="006A7E0E"/>
    <w:rsid w:val="006C4D28"/>
    <w:rsid w:val="00734D64"/>
    <w:rsid w:val="0073697E"/>
    <w:rsid w:val="0078617B"/>
    <w:rsid w:val="0078674E"/>
    <w:rsid w:val="007903D3"/>
    <w:rsid w:val="00795F7A"/>
    <w:rsid w:val="007E3920"/>
    <w:rsid w:val="00844AED"/>
    <w:rsid w:val="00884BF5"/>
    <w:rsid w:val="00893190"/>
    <w:rsid w:val="0094796C"/>
    <w:rsid w:val="00973CC5"/>
    <w:rsid w:val="00977A63"/>
    <w:rsid w:val="009916E1"/>
    <w:rsid w:val="009C1099"/>
    <w:rsid w:val="009C3977"/>
    <w:rsid w:val="009C755B"/>
    <w:rsid w:val="00A0584A"/>
    <w:rsid w:val="00A377F4"/>
    <w:rsid w:val="00A4468C"/>
    <w:rsid w:val="00A470F0"/>
    <w:rsid w:val="00A64719"/>
    <w:rsid w:val="00AA40D4"/>
    <w:rsid w:val="00AD47E0"/>
    <w:rsid w:val="00B01D0A"/>
    <w:rsid w:val="00C05FAE"/>
    <w:rsid w:val="00C12140"/>
    <w:rsid w:val="00C16315"/>
    <w:rsid w:val="00C57784"/>
    <w:rsid w:val="00C63435"/>
    <w:rsid w:val="00C80C08"/>
    <w:rsid w:val="00CA0497"/>
    <w:rsid w:val="00CA7EF1"/>
    <w:rsid w:val="00CC0ACD"/>
    <w:rsid w:val="00D0555B"/>
    <w:rsid w:val="00D119DD"/>
    <w:rsid w:val="00D474D6"/>
    <w:rsid w:val="00D91FEA"/>
    <w:rsid w:val="00DA569D"/>
    <w:rsid w:val="00DB02B2"/>
    <w:rsid w:val="00DB7AD5"/>
    <w:rsid w:val="00DF54EA"/>
    <w:rsid w:val="00E25A26"/>
    <w:rsid w:val="00E54AB7"/>
    <w:rsid w:val="00E75AF5"/>
    <w:rsid w:val="00EB452F"/>
    <w:rsid w:val="00EC0877"/>
    <w:rsid w:val="00F11E7E"/>
    <w:rsid w:val="00F14BFF"/>
    <w:rsid w:val="00F40207"/>
    <w:rsid w:val="00F533C4"/>
    <w:rsid w:val="00F6285A"/>
    <w:rsid w:val="00F645F4"/>
    <w:rsid w:val="00F97459"/>
    <w:rsid w:val="00FA6571"/>
    <w:rsid w:val="00FC72DF"/>
    <w:rsid w:val="00FD1A5C"/>
    <w:rsid w:val="00FF4E26"/>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A065"/>
  <w15:docId w15:val="{3CA54874-6A00-452D-A8E8-E4DB317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AED"/>
    <w:pPr>
      <w:spacing w:before="120" w:after="120" w:line="240" w:lineRule="auto"/>
    </w:pPr>
    <w:rPr>
      <w:rFonts w:ascii="Bookman Old Style" w:hAnsi="Bookman Old Style"/>
    </w:rPr>
  </w:style>
  <w:style w:type="paragraph" w:styleId="Heading1">
    <w:name w:val="heading 1"/>
    <w:basedOn w:val="Normal"/>
    <w:next w:val="Normal"/>
    <w:link w:val="Heading1Char"/>
    <w:uiPriority w:val="9"/>
    <w:qFormat/>
    <w:rsid w:val="00D119DD"/>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6C"/>
    <w:pPr>
      <w:tabs>
        <w:tab w:val="center" w:pos="4680"/>
        <w:tab w:val="right" w:pos="9360"/>
      </w:tabs>
      <w:spacing w:after="0"/>
    </w:pPr>
  </w:style>
  <w:style w:type="character" w:customStyle="1" w:styleId="HeaderChar">
    <w:name w:val="Header Char"/>
    <w:basedOn w:val="DefaultParagraphFont"/>
    <w:link w:val="Header"/>
    <w:uiPriority w:val="99"/>
    <w:rsid w:val="0094796C"/>
    <w:rPr>
      <w:rFonts w:ascii="Bookman Old Style" w:hAnsi="Bookman Old Style"/>
    </w:rPr>
  </w:style>
  <w:style w:type="paragraph" w:styleId="Footer">
    <w:name w:val="footer"/>
    <w:basedOn w:val="Normal"/>
    <w:link w:val="FooterChar"/>
    <w:uiPriority w:val="99"/>
    <w:unhideWhenUsed/>
    <w:rsid w:val="0094796C"/>
    <w:pPr>
      <w:tabs>
        <w:tab w:val="center" w:pos="4680"/>
        <w:tab w:val="right" w:pos="9360"/>
      </w:tabs>
      <w:spacing w:after="0"/>
    </w:pPr>
  </w:style>
  <w:style w:type="character" w:customStyle="1" w:styleId="FooterChar">
    <w:name w:val="Footer Char"/>
    <w:basedOn w:val="DefaultParagraphFont"/>
    <w:link w:val="Footer"/>
    <w:uiPriority w:val="99"/>
    <w:rsid w:val="0094796C"/>
    <w:rPr>
      <w:rFonts w:ascii="Bookman Old Style" w:hAnsi="Bookman Old Style"/>
    </w:rPr>
  </w:style>
  <w:style w:type="character" w:customStyle="1" w:styleId="CodeFont">
    <w:name w:val="Code Font"/>
    <w:basedOn w:val="DefaultParagraphFont"/>
    <w:qFormat/>
    <w:rsid w:val="009C1099"/>
    <w:rPr>
      <w:rFonts w:ascii="Courier New" w:hAnsi="Courier New"/>
      <w:noProof/>
      <w:lang w:val="en-US"/>
    </w:rPr>
  </w:style>
  <w:style w:type="paragraph" w:customStyle="1" w:styleId="Example">
    <w:name w:val="Example"/>
    <w:basedOn w:val="Normal"/>
    <w:link w:val="ExampleChar"/>
    <w:rsid w:val="00844AED"/>
    <w:pPr>
      <w:spacing w:before="0" w:after="0"/>
      <w:ind w:left="360"/>
    </w:pPr>
    <w:rPr>
      <w:rFonts w:ascii="Consolas" w:hAnsi="Consolas" w:cs="Courier New"/>
      <w:noProof/>
    </w:rPr>
  </w:style>
  <w:style w:type="character" w:customStyle="1" w:styleId="ExampleChar">
    <w:name w:val="Example Char"/>
    <w:basedOn w:val="DefaultParagraphFont"/>
    <w:link w:val="Example"/>
    <w:rsid w:val="00844AED"/>
    <w:rPr>
      <w:rFonts w:ascii="Consolas" w:hAnsi="Consolas" w:cs="Courier New"/>
      <w:noProof/>
    </w:rPr>
  </w:style>
  <w:style w:type="character" w:customStyle="1" w:styleId="Heading1Char">
    <w:name w:val="Heading 1 Char"/>
    <w:basedOn w:val="DefaultParagraphFont"/>
    <w:link w:val="Heading1"/>
    <w:uiPriority w:val="9"/>
    <w:rsid w:val="00D119DD"/>
    <w:rPr>
      <w:rFonts w:asciiTheme="majorHAnsi" w:eastAsiaTheme="majorEastAsia" w:hAnsiTheme="majorHAnsi" w:cstheme="majorBidi"/>
      <w:b/>
      <w:bCs/>
      <w:color w:val="365F91" w:themeColor="accent1" w:themeShade="BF"/>
      <w:sz w:val="28"/>
      <w:szCs w:val="28"/>
    </w:rPr>
  </w:style>
  <w:style w:type="paragraph" w:customStyle="1" w:styleId="WPCodeAddition">
    <w:name w:val="WP Code Addition"/>
    <w:basedOn w:val="Normal"/>
    <w:link w:val="WPCodeAdditionChar"/>
    <w:qFormat/>
    <w:rsid w:val="00FD1A5C"/>
    <w:pPr>
      <w:spacing w:before="0" w:after="0"/>
      <w:ind w:left="187"/>
    </w:pPr>
    <w:rPr>
      <w:rFonts w:ascii="Courier New" w:eastAsia="Times New Roman" w:hAnsi="Courier New" w:cs="Times New Roman"/>
      <w:noProof/>
      <w:color w:val="009999"/>
    </w:rPr>
  </w:style>
  <w:style w:type="character" w:customStyle="1" w:styleId="WPCodeAdditionChar">
    <w:name w:val="WP Code Addition Char"/>
    <w:basedOn w:val="DefaultParagraphFont"/>
    <w:link w:val="WPCodeAddition"/>
    <w:rsid w:val="00FD1A5C"/>
    <w:rPr>
      <w:rFonts w:ascii="Courier New" w:eastAsia="Times New Roman" w:hAnsi="Courier New" w:cs="Times New Roman"/>
      <w:noProof/>
      <w:color w:val="009999"/>
    </w:rPr>
  </w:style>
  <w:style w:type="paragraph" w:customStyle="1" w:styleId="WPCode">
    <w:name w:val="WP Code"/>
    <w:basedOn w:val="Normal"/>
    <w:link w:val="WPCodeChar"/>
    <w:qFormat/>
    <w:rsid w:val="00FD1A5C"/>
    <w:pPr>
      <w:spacing w:before="0" w:after="0"/>
      <w:ind w:left="187"/>
    </w:pPr>
    <w:rPr>
      <w:rFonts w:ascii="Courier New" w:eastAsia="Times New Roman" w:hAnsi="Courier New" w:cs="Times New Roman"/>
      <w:noProof/>
      <w:color w:val="000080"/>
    </w:rPr>
  </w:style>
  <w:style w:type="character" w:customStyle="1" w:styleId="WPCodeChar">
    <w:name w:val="WP Code Char"/>
    <w:basedOn w:val="DefaultParagraphFont"/>
    <w:link w:val="WPCode"/>
    <w:rsid w:val="00FD1A5C"/>
    <w:rPr>
      <w:rFonts w:ascii="Courier New" w:eastAsia="Times New Roman" w:hAnsi="Courier New" w:cs="Times New Roman"/>
      <w:noProof/>
      <w:color w:val="000080"/>
    </w:rPr>
  </w:style>
  <w:style w:type="paragraph" w:styleId="HTMLPreformatted">
    <w:name w:val="HTML Preformatted"/>
    <w:basedOn w:val="Normal"/>
    <w:link w:val="HTMLPreformattedChar"/>
    <w:uiPriority w:val="99"/>
    <w:semiHidden/>
    <w:unhideWhenUsed/>
    <w:rsid w:val="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571"/>
    <w:rPr>
      <w:rFonts w:ascii="Courier New" w:eastAsia="Times New Roman" w:hAnsi="Courier New" w:cs="Courier New"/>
      <w:sz w:val="20"/>
      <w:szCs w:val="20"/>
    </w:rPr>
  </w:style>
  <w:style w:type="character" w:styleId="PlaceholderText">
    <w:name w:val="Placeholder Text"/>
    <w:basedOn w:val="DefaultParagraphFont"/>
    <w:uiPriority w:val="99"/>
    <w:semiHidden/>
    <w:rsid w:val="00315545"/>
    <w:rPr>
      <w:color w:val="808080"/>
    </w:rPr>
  </w:style>
  <w:style w:type="character" w:styleId="Hyperlink">
    <w:name w:val="Hyperlink"/>
    <w:basedOn w:val="DefaultParagraphFont"/>
    <w:uiPriority w:val="99"/>
    <w:unhideWhenUsed/>
    <w:rsid w:val="00315545"/>
    <w:rPr>
      <w:color w:val="0000FF" w:themeColor="hyperlink"/>
      <w:u w:val="single"/>
    </w:rPr>
  </w:style>
  <w:style w:type="paragraph" w:styleId="Title">
    <w:name w:val="Title"/>
    <w:basedOn w:val="Normal"/>
    <w:next w:val="Normal"/>
    <w:link w:val="TitleChar"/>
    <w:uiPriority w:val="10"/>
    <w:qFormat/>
    <w:rsid w:val="0031554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4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468C"/>
    <w:rPr>
      <w:sz w:val="16"/>
      <w:szCs w:val="16"/>
    </w:rPr>
  </w:style>
  <w:style w:type="paragraph" w:styleId="CommentText">
    <w:name w:val="annotation text"/>
    <w:basedOn w:val="Normal"/>
    <w:link w:val="CommentTextChar"/>
    <w:uiPriority w:val="99"/>
    <w:semiHidden/>
    <w:unhideWhenUsed/>
    <w:rsid w:val="00A4468C"/>
    <w:rPr>
      <w:sz w:val="20"/>
      <w:szCs w:val="20"/>
    </w:rPr>
  </w:style>
  <w:style w:type="character" w:customStyle="1" w:styleId="CommentTextChar">
    <w:name w:val="Comment Text Char"/>
    <w:basedOn w:val="DefaultParagraphFont"/>
    <w:link w:val="CommentText"/>
    <w:uiPriority w:val="99"/>
    <w:semiHidden/>
    <w:rsid w:val="00A4468C"/>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A4468C"/>
    <w:rPr>
      <w:b/>
      <w:bCs/>
    </w:rPr>
  </w:style>
  <w:style w:type="character" w:customStyle="1" w:styleId="CommentSubjectChar">
    <w:name w:val="Comment Subject Char"/>
    <w:basedOn w:val="CommentTextChar"/>
    <w:link w:val="CommentSubject"/>
    <w:uiPriority w:val="99"/>
    <w:semiHidden/>
    <w:rsid w:val="00A4468C"/>
    <w:rPr>
      <w:rFonts w:ascii="Bookman Old Style" w:hAnsi="Bookman Old Style"/>
      <w:b/>
      <w:bCs/>
      <w:sz w:val="20"/>
      <w:szCs w:val="20"/>
    </w:rPr>
  </w:style>
  <w:style w:type="paragraph" w:styleId="BalloonText">
    <w:name w:val="Balloon Text"/>
    <w:basedOn w:val="Normal"/>
    <w:link w:val="BalloonTextChar"/>
    <w:uiPriority w:val="99"/>
    <w:semiHidden/>
    <w:unhideWhenUsed/>
    <w:rsid w:val="00A446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8C"/>
    <w:rPr>
      <w:rFonts w:ascii="Segoe UI" w:hAnsi="Segoe UI" w:cs="Segoe UI"/>
      <w:sz w:val="18"/>
      <w:szCs w:val="18"/>
    </w:rPr>
  </w:style>
  <w:style w:type="paragraph" w:customStyle="1" w:styleId="Guidance">
    <w:name w:val="Guidance"/>
    <w:basedOn w:val="Normal"/>
    <w:link w:val="GuidanceChar"/>
    <w:qFormat/>
    <w:rsid w:val="0073697E"/>
    <w:pPr>
      <w:shd w:val="clear" w:color="auto" w:fill="FFFF00"/>
    </w:pPr>
  </w:style>
  <w:style w:type="paragraph" w:customStyle="1" w:styleId="WPAddition">
    <w:name w:val="WP Addition"/>
    <w:basedOn w:val="Normal"/>
    <w:qFormat/>
    <w:rsid w:val="00493A9F"/>
    <w:pPr>
      <w:ind w:left="187"/>
    </w:pPr>
    <w:rPr>
      <w:rFonts w:ascii="Times New Roman" w:eastAsia="Times New Roman" w:hAnsi="Times New Roman" w:cs="Times New Roman"/>
      <w:color w:val="009999"/>
    </w:rPr>
  </w:style>
  <w:style w:type="character" w:customStyle="1" w:styleId="GuidanceChar">
    <w:name w:val="Guidance Char"/>
    <w:basedOn w:val="DefaultParagraphFont"/>
    <w:link w:val="Guidance"/>
    <w:rsid w:val="0073697E"/>
    <w:rPr>
      <w:rFonts w:ascii="Bookman Old Style" w:hAnsi="Bookman Old Style"/>
      <w:shd w:val="clear" w:color="auto" w:fill="FFFF00"/>
    </w:rPr>
  </w:style>
  <w:style w:type="table" w:styleId="TableGrid">
    <w:name w:val="Table Grid"/>
    <w:basedOn w:val="TableNormal"/>
    <w:uiPriority w:val="59"/>
    <w:rsid w:val="0045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5751"/>
    <w:pPr>
      <w:spacing w:after="0" w:line="240" w:lineRule="auto"/>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github.com/phalpern/uses-allocator"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phalpern@halpernwightsoftware.com"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WG21%20Propos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B0A2E31996465AACEBD07E215AFDA5"/>
        <w:category>
          <w:name w:val="General"/>
          <w:gallery w:val="placeholder"/>
        </w:category>
        <w:types>
          <w:type w:val="bbPlcHdr"/>
        </w:types>
        <w:behaviors>
          <w:behavior w:val="content"/>
        </w:behaviors>
        <w:guid w:val="{83449439-4824-4F1C-AB92-FC3214270714}"/>
      </w:docPartPr>
      <w:docPartBody>
        <w:p w:rsidR="009E55C3" w:rsidRDefault="00310F65">
          <w:r w:rsidRPr="000B4EF1">
            <w:rPr>
              <w:rStyle w:val="PlaceholderText"/>
            </w:rPr>
            <w:t>[Title]</w:t>
          </w:r>
        </w:p>
      </w:docPartBody>
    </w:docPart>
    <w:docPart>
      <w:docPartPr>
        <w:name w:val="DA2201A744324EADA5B35E5040407A01"/>
        <w:category>
          <w:name w:val="General"/>
          <w:gallery w:val="placeholder"/>
        </w:category>
        <w:types>
          <w:type w:val="bbPlcHdr"/>
        </w:types>
        <w:behaviors>
          <w:behavior w:val="content"/>
        </w:behaviors>
        <w:guid w:val="{E9BBB3E0-85AE-4268-A5DA-A4D2CE9A77EE}"/>
      </w:docPartPr>
      <w:docPartBody>
        <w:p w:rsidR="009E55C3" w:rsidRDefault="00310F65">
          <w:r w:rsidRPr="000B4EF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65"/>
    <w:rsid w:val="00063F7E"/>
    <w:rsid w:val="00310F65"/>
    <w:rsid w:val="003E1CD8"/>
    <w:rsid w:val="00635C71"/>
    <w:rsid w:val="00864F9F"/>
    <w:rsid w:val="009E55C3"/>
    <w:rsid w:val="00B21BBC"/>
    <w:rsid w:val="00BB37EB"/>
    <w:rsid w:val="00F3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F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45275-C408-4B40-B4C6-2FF8C6C3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WG21 Proposal.dotm</Template>
  <TotalTime>9631</TotalTime>
  <Pages>5</Pages>
  <Words>1312</Words>
  <Characters>8267</Characters>
  <Application>Microsoft Office Word</Application>
  <DocSecurity>0</DocSecurity>
  <Lines>206</Lines>
  <Paragraphs>112</Paragraphs>
  <ScaleCrop>false</ScaleCrop>
  <HeadingPairs>
    <vt:vector size="2" baseType="variant">
      <vt:variant>
        <vt:lpstr>Title</vt:lpstr>
      </vt:variant>
      <vt:variant>
        <vt:i4>1</vt:i4>
      </vt:variant>
    </vt:vector>
  </HeadingPairs>
  <TitlesOfParts>
    <vt:vector size="1" baseType="lpstr">
      <vt:lpstr>Copy-Swap Helper</vt:lpstr>
    </vt:vector>
  </TitlesOfParts>
  <Company>Intel Corporation</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Copy-Swap Helper</dc:title>
  <dc:subject/>
  <dc:creator>Pablo Halpern</dc:creator>
  <cp:keywords>CTPClassification=CTP_PUBLIC:VisualMarkings=</cp:keywords>
  <dc:description/>
  <cp:lastModifiedBy>Halpern, Pablo G</cp:lastModifiedBy>
  <cp:revision>39</cp:revision>
  <cp:lastPrinted>2016-03-01T19:05:00Z</cp:lastPrinted>
  <dcterms:created xsi:type="dcterms:W3CDTF">2016-01-31T18:42:00Z</dcterms:created>
  <dcterms:modified xsi:type="dcterms:W3CDTF">2017-06-14T01:37:00Z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D0208Rr1</vt:lpwstr>
  </property>
  <property fmtid="{D5CDD505-2E9C-101B-9397-08002B2CF9AE}" pid="3" name="TitusGUID">
    <vt:lpwstr>a754d790-5d95-4ab6-9865-d6c8639bdba3</vt:lpwstr>
  </property>
  <property fmtid="{D5CDD505-2E9C-101B-9397-08002B2CF9AE}" pid="4" name="CTP_TimeStamp">
    <vt:lpwstr>2017-06-14 01:37:47Z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